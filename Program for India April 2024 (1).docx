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table"/>
      </w:tblPr>
      <w:tblGrid>
        <w:gridCol w:w="2549"/>
        <w:gridCol w:w="7531"/>
      </w:tblGrid>
      <w:tr w:rsidR="00C005B7" w14:paraId="35C6917B" w14:textId="77777777" w:rsidTr="00040E33">
        <w:tc>
          <w:tcPr>
            <w:tcW w:w="1440" w:type="dxa"/>
          </w:tcPr>
          <w:p w14:paraId="26EF702B" w14:textId="5E7A4F6D" w:rsidR="00C3702C" w:rsidRDefault="00D406F7">
            <w:r w:rsidRPr="00D406F7">
              <w:rPr>
                <w:noProof/>
                <w:lang w:eastAsia="en-US"/>
              </w:rPr>
              <w:drawing>
                <wp:inline distT="0" distB="0" distL="0" distR="0" wp14:anchorId="75C6503B" wp14:editId="5400D919">
                  <wp:extent cx="1618682" cy="811904"/>
                  <wp:effectExtent l="0" t="0" r="0" b="127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533BB80-1630-8B4F-B4F7-339E0867B01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D533BB80-1630-8B4F-B4F7-339E0867B012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682" cy="81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AAEFA56" w14:textId="16E8ED5D" w:rsidR="00BA50A0" w:rsidRDefault="0035250F">
            <w:pPr>
              <w:pStyle w:val="Title"/>
            </w:pPr>
            <w:r>
              <w:t xml:space="preserve">Conference </w:t>
            </w:r>
            <w:r w:rsidR="003F0C5F">
              <w:t>Program</w:t>
            </w:r>
          </w:p>
        </w:tc>
      </w:tr>
    </w:tbl>
    <w:p w14:paraId="1DC7E62A" w14:textId="553D20D0" w:rsidR="00C005B7" w:rsidRDefault="00F45A2C">
      <w:pPr>
        <w:pStyle w:val="Heading1"/>
      </w:pPr>
      <w:r>
        <w:t>4-</w:t>
      </w:r>
      <w:r w:rsidR="005A6E9B">
        <w:t>8</w:t>
      </w:r>
      <w:r w:rsidR="0010278E">
        <w:t>April 202</w:t>
      </w:r>
      <w:r>
        <w:t>4</w:t>
      </w:r>
    </w:p>
    <w:tbl>
      <w:tblPr>
        <w:tblStyle w:val="AgendaTable"/>
        <w:tblW w:w="5000" w:type="pct"/>
        <w:tblLook w:val="04A0" w:firstRow="1" w:lastRow="0" w:firstColumn="1" w:lastColumn="0" w:noHBand="0" w:noVBand="1"/>
        <w:tblDescription w:val="Agenda detail table"/>
      </w:tblPr>
      <w:tblGrid>
        <w:gridCol w:w="4054"/>
        <w:gridCol w:w="6026"/>
      </w:tblGrid>
      <w:tr w:rsidR="00C005B7" w14:paraId="243B7DA7" w14:textId="77777777" w:rsidTr="00040E33">
        <w:tc>
          <w:tcPr>
            <w:tcW w:w="4050" w:type="dxa"/>
          </w:tcPr>
          <w:p w14:paraId="18D5A1DE" w14:textId="75C28191" w:rsidR="00C005B7" w:rsidRDefault="005D3F8A">
            <w:r>
              <w:t>Faculty of Law</w:t>
            </w:r>
            <w:r>
              <w:br/>
              <w:t xml:space="preserve">University of </w:t>
            </w:r>
            <w:r w:rsidR="00F45A2C">
              <w:t>Delhi</w:t>
            </w:r>
          </w:p>
        </w:tc>
        <w:tc>
          <w:tcPr>
            <w:tcW w:w="6020" w:type="dxa"/>
          </w:tcPr>
          <w:p w14:paraId="56AF757F" w14:textId="27388541" w:rsidR="00C005B7" w:rsidRDefault="0010278E">
            <w:r>
              <w:t>AUSTRALIA INDIA WORKSHOP ON A COMPARATIVE STUDY OF LEGAL PROCESSES</w:t>
            </w:r>
          </w:p>
        </w:tc>
      </w:tr>
    </w:tbl>
    <w:p w14:paraId="46D20BAC" w14:textId="36743264" w:rsidR="00EF1A8A" w:rsidRDefault="003F0C5F">
      <w:pPr>
        <w:pStyle w:val="Heading1"/>
        <w:rPr>
          <w:sz w:val="22"/>
          <w:szCs w:val="22"/>
        </w:rPr>
      </w:pPr>
      <w:r>
        <w:t xml:space="preserve">Day 1 </w:t>
      </w:r>
      <w:r>
        <w:br/>
      </w:r>
      <w:r w:rsidR="00B01EF5">
        <w:rPr>
          <w:sz w:val="22"/>
          <w:szCs w:val="22"/>
        </w:rPr>
        <w:t>Thursday</w:t>
      </w:r>
    </w:p>
    <w:p w14:paraId="738641B9" w14:textId="1B3EB25F" w:rsidR="003F0C5F" w:rsidRPr="003F0C5F" w:rsidRDefault="00F45A2C">
      <w:pPr>
        <w:pStyle w:val="Heading1"/>
      </w:pPr>
      <w:r>
        <w:rPr>
          <w:sz w:val="22"/>
          <w:szCs w:val="22"/>
        </w:rPr>
        <w:t>4</w:t>
      </w:r>
      <w:r w:rsidR="003F0C5F" w:rsidRPr="003F0C5F">
        <w:rPr>
          <w:sz w:val="22"/>
          <w:szCs w:val="22"/>
        </w:rPr>
        <w:t xml:space="preserve"> April 202</w:t>
      </w:r>
      <w:r w:rsidR="00700F68">
        <w:rPr>
          <w:sz w:val="22"/>
          <w:szCs w:val="22"/>
        </w:rPr>
        <w:t>4</w:t>
      </w:r>
    </w:p>
    <w:tbl>
      <w:tblPr>
        <w:tblStyle w:val="AgendaTable"/>
        <w:tblW w:w="5000" w:type="pct"/>
        <w:tblLook w:val="04A0" w:firstRow="1" w:lastRow="0" w:firstColumn="1" w:lastColumn="0" w:noHBand="0" w:noVBand="1"/>
        <w:tblDescription w:val="Agenda detail table"/>
      </w:tblPr>
      <w:tblGrid>
        <w:gridCol w:w="4054"/>
        <w:gridCol w:w="6026"/>
      </w:tblGrid>
      <w:tr w:rsidR="00C005B7" w14:paraId="1D8E322A" w14:textId="77777777" w:rsidTr="000D7CF5">
        <w:tc>
          <w:tcPr>
            <w:tcW w:w="4054" w:type="dxa"/>
          </w:tcPr>
          <w:p w14:paraId="34F9163D" w14:textId="43D1ACE1" w:rsidR="00C005B7" w:rsidRDefault="003F0C5F">
            <w:r>
              <w:t xml:space="preserve"> 9:30am </w:t>
            </w:r>
          </w:p>
        </w:tc>
        <w:tc>
          <w:tcPr>
            <w:tcW w:w="6026" w:type="dxa"/>
          </w:tcPr>
          <w:p w14:paraId="52D702AB" w14:textId="49A2FF77" w:rsidR="00C005B7" w:rsidRDefault="003F0C5F">
            <w:r>
              <w:t>Registration</w:t>
            </w:r>
          </w:p>
        </w:tc>
      </w:tr>
      <w:tr w:rsidR="00C005B7" w14:paraId="0F26EA9E" w14:textId="77777777" w:rsidTr="000D7CF5">
        <w:tc>
          <w:tcPr>
            <w:tcW w:w="4054" w:type="dxa"/>
          </w:tcPr>
          <w:p w14:paraId="73273924" w14:textId="53E31986" w:rsidR="00C005B7" w:rsidRDefault="003F0C5F">
            <w:r>
              <w:t>10:00am</w:t>
            </w:r>
          </w:p>
        </w:tc>
        <w:tc>
          <w:tcPr>
            <w:tcW w:w="6026" w:type="dxa"/>
          </w:tcPr>
          <w:p w14:paraId="3F437A67" w14:textId="77777777" w:rsidR="00C005B7" w:rsidRDefault="00093288" w:rsidP="00BA50A0">
            <w:r>
              <w:t>Welcome Address and Opening Remarks</w:t>
            </w:r>
          </w:p>
          <w:p w14:paraId="1ABBA680" w14:textId="0AF3C238" w:rsidR="00093288" w:rsidRDefault="00093288" w:rsidP="00093288">
            <w:pPr>
              <w:pStyle w:val="Heading2"/>
            </w:pPr>
            <w:r>
              <w:t>Dean, Faculty of Law</w:t>
            </w:r>
            <w:r w:rsidR="00DE389D">
              <w:t xml:space="preserve"> – University of </w:t>
            </w:r>
            <w:r w:rsidR="00F45A2C">
              <w:t>Delhi</w:t>
            </w:r>
          </w:p>
          <w:p w14:paraId="2D25C3C7" w14:textId="71C091CD" w:rsidR="00DE389D" w:rsidRDefault="00624615" w:rsidP="00624615">
            <w:r>
              <w:br/>
              <w:t>Inaugural Address</w:t>
            </w:r>
          </w:p>
          <w:p w14:paraId="1FCBA01F" w14:textId="163FAD2B" w:rsidR="00DE389D" w:rsidRPr="00654BD3" w:rsidRDefault="00DE389D" w:rsidP="00093288">
            <w:pPr>
              <w:pStyle w:val="Heading2"/>
            </w:pPr>
            <w:r>
              <w:t xml:space="preserve">Vice Chancellor </w:t>
            </w:r>
            <w:r w:rsidR="00624615">
              <w:t>–</w:t>
            </w:r>
            <w:r>
              <w:t xml:space="preserve"> </w:t>
            </w:r>
            <w:r w:rsidR="00624615">
              <w:t xml:space="preserve">University of </w:t>
            </w:r>
            <w:r w:rsidR="00F45A2C">
              <w:t>Delhi</w:t>
            </w:r>
          </w:p>
          <w:p w14:paraId="3E1C7741" w14:textId="77777777" w:rsidR="00624615" w:rsidRDefault="00624615" w:rsidP="00624615"/>
          <w:p w14:paraId="093F19E3" w14:textId="58DD5541" w:rsidR="00624615" w:rsidRDefault="00624615" w:rsidP="00624615">
            <w:r>
              <w:t>Remarks by Australian delegation</w:t>
            </w:r>
          </w:p>
          <w:p w14:paraId="362510B7" w14:textId="34F26D11" w:rsidR="00624615" w:rsidRDefault="00624615" w:rsidP="00624615">
            <w:pPr>
              <w:pStyle w:val="Heading2"/>
            </w:pPr>
            <w:r>
              <w:t>Mr Brian Hayes KC</w:t>
            </w:r>
            <w:r w:rsidR="00444723">
              <w:t>,</w:t>
            </w:r>
            <w:r>
              <w:t xml:space="preserve"> Murray Chambers, Adelaide</w:t>
            </w:r>
          </w:p>
          <w:p w14:paraId="5D4225B3" w14:textId="6795039B" w:rsidR="00624615" w:rsidRPr="00545A27" w:rsidRDefault="00624615" w:rsidP="00624615">
            <w:pPr>
              <w:pStyle w:val="Heading2"/>
              <w:ind w:left="1339"/>
              <w:rPr>
                <w:b w:val="0"/>
                <w:bCs w:val="0"/>
                <w:i/>
                <w:iCs/>
                <w:color w:val="000000" w:themeColor="text1"/>
              </w:rPr>
            </w:pPr>
            <w:r w:rsidRPr="00545A27">
              <w:rPr>
                <w:b w:val="0"/>
                <w:bCs w:val="0"/>
                <w:i/>
                <w:iCs/>
                <w:color w:val="000000" w:themeColor="text1"/>
              </w:rPr>
              <w:t>Guests of Honour</w:t>
            </w:r>
          </w:p>
          <w:p w14:paraId="5AB836C3" w14:textId="0BD2CAEB" w:rsidR="00A24EE2" w:rsidRPr="00EA5F6B" w:rsidRDefault="00EA5F6B" w:rsidP="00A24EE2">
            <w:pPr>
              <w:pStyle w:val="Heading2"/>
              <w:numPr>
                <w:ilvl w:val="0"/>
                <w:numId w:val="11"/>
              </w:numPr>
              <w:rPr>
                <w:i/>
                <w:iCs/>
              </w:rPr>
            </w:pPr>
            <w:r w:rsidRPr="00EA5F6B">
              <w:rPr>
                <w:i/>
                <w:iCs/>
              </w:rPr>
              <w:t>Mr Philip Green</w:t>
            </w:r>
            <w:r>
              <w:rPr>
                <w:i/>
                <w:iCs/>
              </w:rPr>
              <w:t xml:space="preserve"> OAM</w:t>
            </w:r>
            <w:r w:rsidRPr="00EA5F6B">
              <w:rPr>
                <w:i/>
                <w:iCs/>
              </w:rPr>
              <w:t xml:space="preserve">, </w:t>
            </w:r>
            <w:r w:rsidR="008F26F2" w:rsidRPr="00EA5F6B">
              <w:rPr>
                <w:i/>
                <w:iCs/>
              </w:rPr>
              <w:t>High Commissioner</w:t>
            </w:r>
            <w:r>
              <w:rPr>
                <w:i/>
                <w:iCs/>
              </w:rPr>
              <w:t xml:space="preserve"> of </w:t>
            </w:r>
            <w:r w:rsidRPr="00EA5F6B">
              <w:rPr>
                <w:i/>
                <w:iCs/>
              </w:rPr>
              <w:t xml:space="preserve">Australia </w:t>
            </w:r>
            <w:r>
              <w:rPr>
                <w:i/>
                <w:iCs/>
              </w:rPr>
              <w:t>to India</w:t>
            </w:r>
          </w:p>
          <w:p w14:paraId="05CEE099" w14:textId="454D2942" w:rsidR="00A24EE2" w:rsidRPr="00EA5F6B" w:rsidRDefault="008F26F2" w:rsidP="00A24EE2">
            <w:pPr>
              <w:pStyle w:val="Heading2"/>
              <w:numPr>
                <w:ilvl w:val="0"/>
                <w:numId w:val="11"/>
              </w:numPr>
              <w:rPr>
                <w:i/>
                <w:iCs/>
              </w:rPr>
            </w:pPr>
            <w:r w:rsidRPr="00EA5F6B">
              <w:rPr>
                <w:i/>
                <w:iCs/>
              </w:rPr>
              <w:t xml:space="preserve">Indian </w:t>
            </w:r>
            <w:r w:rsidR="00014751" w:rsidRPr="00EA5F6B">
              <w:rPr>
                <w:i/>
                <w:iCs/>
              </w:rPr>
              <w:t>Dignitary TBC</w:t>
            </w:r>
          </w:p>
          <w:p w14:paraId="42C809A6" w14:textId="02DDA2EF" w:rsidR="00093288" w:rsidRPr="00545A27" w:rsidRDefault="00545A27" w:rsidP="00BA50A0">
            <w:r>
              <w:t>Presidential Address</w:t>
            </w:r>
          </w:p>
        </w:tc>
      </w:tr>
      <w:tr w:rsidR="00C005B7" w14:paraId="5A87B9E4" w14:textId="77777777" w:rsidTr="000D7CF5">
        <w:tc>
          <w:tcPr>
            <w:tcW w:w="4054" w:type="dxa"/>
          </w:tcPr>
          <w:p w14:paraId="6303638C" w14:textId="11F172B3" w:rsidR="00C005B7" w:rsidRDefault="000D7CF5">
            <w:r>
              <w:t>11:00am</w:t>
            </w:r>
          </w:p>
        </w:tc>
        <w:tc>
          <w:tcPr>
            <w:tcW w:w="6026" w:type="dxa"/>
          </w:tcPr>
          <w:p w14:paraId="06CBFBCE" w14:textId="2EC8205A" w:rsidR="00BA50A0" w:rsidRDefault="00545A27" w:rsidP="00EF1A8A">
            <w:r>
              <w:t>Morning Tea</w:t>
            </w:r>
          </w:p>
        </w:tc>
      </w:tr>
      <w:tr w:rsidR="005A6E9B" w14:paraId="1D2FBB43" w14:textId="77777777" w:rsidTr="000D7CF5">
        <w:tc>
          <w:tcPr>
            <w:tcW w:w="4054" w:type="dxa"/>
          </w:tcPr>
          <w:p w14:paraId="28EAE2B8" w14:textId="1160E73B" w:rsidR="005A6E9B" w:rsidRPr="008E4B6C" w:rsidRDefault="00D05C00" w:rsidP="008E4B6C">
            <w:pPr>
              <w:ind w:left="2880"/>
              <w:rPr>
                <w:i/>
                <w:iCs/>
              </w:rPr>
            </w:pPr>
            <w:r w:rsidRPr="008E4B6C">
              <w:rPr>
                <w:i/>
                <w:iCs/>
              </w:rPr>
              <w:t>Session 1</w:t>
            </w:r>
          </w:p>
        </w:tc>
        <w:tc>
          <w:tcPr>
            <w:tcW w:w="6026" w:type="dxa"/>
          </w:tcPr>
          <w:p w14:paraId="560872FA" w14:textId="77777777" w:rsidR="005A6E9B" w:rsidRDefault="005A6E9B" w:rsidP="00EF1A8A"/>
        </w:tc>
      </w:tr>
      <w:tr w:rsidR="001702A0" w14:paraId="5773B57A" w14:textId="77777777" w:rsidTr="000D7CF5">
        <w:tc>
          <w:tcPr>
            <w:tcW w:w="4054" w:type="dxa"/>
          </w:tcPr>
          <w:p w14:paraId="62E752D9" w14:textId="2A8CF05B" w:rsidR="001702A0" w:rsidRDefault="001702A0">
            <w:r>
              <w:t>11:30am</w:t>
            </w:r>
          </w:p>
        </w:tc>
        <w:tc>
          <w:tcPr>
            <w:tcW w:w="6026" w:type="dxa"/>
          </w:tcPr>
          <w:p w14:paraId="0FB5CB1B" w14:textId="7E3B0800" w:rsidR="00947A09" w:rsidRPr="00366DF9" w:rsidRDefault="008C589F" w:rsidP="00BA50A0">
            <w:r w:rsidRPr="00366DF9">
              <w:t>Part 1 (l</w:t>
            </w:r>
            <w:r w:rsidR="003B5BF2" w:rsidRPr="00366DF9">
              <w:t>ecture</w:t>
            </w:r>
            <w:r w:rsidRPr="00366DF9">
              <w:t>)</w:t>
            </w:r>
            <w:r w:rsidR="003B5BF2" w:rsidRPr="00366DF9">
              <w:t xml:space="preserve">: </w:t>
            </w:r>
            <w:r w:rsidR="00F45A2C" w:rsidRPr="00366DF9">
              <w:t xml:space="preserve">A comparative analysis of the Australian and Indian constitutions </w:t>
            </w:r>
            <w:r w:rsidR="002F6284" w:rsidRPr="00366DF9">
              <w:t xml:space="preserve">and their </w:t>
            </w:r>
            <w:r w:rsidR="00465AC4" w:rsidRPr="00366DF9">
              <w:t>adaptability to</w:t>
            </w:r>
            <w:r w:rsidR="00F45A2C" w:rsidRPr="00366DF9">
              <w:t xml:space="preserve"> reflect modern </w:t>
            </w:r>
            <w:r w:rsidR="00B6510C" w:rsidRPr="00366DF9">
              <w:t xml:space="preserve">social </w:t>
            </w:r>
            <w:r w:rsidR="00F45A2C" w:rsidRPr="00366DF9">
              <w:t>values</w:t>
            </w:r>
          </w:p>
          <w:p w14:paraId="755604BB" w14:textId="3C97A3DA" w:rsidR="00947A09" w:rsidRDefault="00696732" w:rsidP="00D542AB">
            <w:pPr>
              <w:pStyle w:val="Heading2"/>
              <w:ind w:left="1080" w:hanging="1080"/>
            </w:pPr>
            <w:r>
              <w:t>Chair</w:t>
            </w:r>
            <w:r w:rsidR="00050776">
              <w:t xml:space="preserve">: </w:t>
            </w:r>
            <w:r w:rsidR="009C529E">
              <w:t xml:space="preserve">      </w:t>
            </w:r>
            <w:r w:rsidR="003B5BF2">
              <w:t>Mr Mark Roberts KC</w:t>
            </w:r>
            <w:r w:rsidR="00EF1A8A">
              <w:t xml:space="preserve">, </w:t>
            </w:r>
            <w:r w:rsidR="003B5BF2">
              <w:t>Murray</w:t>
            </w:r>
            <w:r w:rsidR="005758AF">
              <w:t xml:space="preserve"> </w:t>
            </w:r>
            <w:r w:rsidR="00EF1A8A">
              <w:t>Chambers, Adelaide</w:t>
            </w:r>
          </w:p>
          <w:p w14:paraId="32FD33F2" w14:textId="5CE7E6D1" w:rsidR="00947A09" w:rsidRDefault="00265E04" w:rsidP="00265E04">
            <w:pPr>
              <w:pStyle w:val="Heading2"/>
              <w:ind w:left="1043" w:hanging="1043"/>
            </w:pPr>
            <w:r>
              <w:lastRenderedPageBreak/>
              <w:t>Speaker</w:t>
            </w:r>
            <w:r w:rsidR="00DD053D">
              <w:t>s</w:t>
            </w:r>
            <w:r>
              <w:t>:</w:t>
            </w:r>
            <w:r w:rsidR="00050776">
              <w:t xml:space="preserve"> Ms </w:t>
            </w:r>
            <w:r w:rsidR="003B5BF2">
              <w:t>Kerry Clark SC, Ms Sally Heid</w:t>
            </w:r>
            <w:r w:rsidR="00835869">
              <w:t>enreich</w:t>
            </w:r>
            <w:r w:rsidR="004A6DB3">
              <w:t xml:space="preserve">, </w:t>
            </w:r>
            <w:r w:rsidR="00835869">
              <w:t xml:space="preserve">Ms Michelle </w:t>
            </w:r>
            <w:r w:rsidR="00B6510C">
              <w:t>Hamlyn</w:t>
            </w:r>
            <w:r w:rsidR="00DD053D">
              <w:t xml:space="preserve">, </w:t>
            </w:r>
            <w:r w:rsidR="004A6DB3">
              <w:t>Murray Chambers, Adelaide</w:t>
            </w:r>
          </w:p>
          <w:p w14:paraId="5F624165" w14:textId="256BF0E7" w:rsidR="00E9155C" w:rsidRDefault="00E9155C" w:rsidP="00265E04">
            <w:pPr>
              <w:pStyle w:val="Heading2"/>
              <w:ind w:left="1043" w:hanging="1043"/>
            </w:pPr>
            <w:r>
              <w:t xml:space="preserve">Indian Speaker: </w:t>
            </w:r>
            <w:r w:rsidR="00160DB1">
              <w:t>Faculty Counterparts</w:t>
            </w:r>
          </w:p>
        </w:tc>
      </w:tr>
      <w:tr w:rsidR="001702A0" w14:paraId="05A6638F" w14:textId="77777777" w:rsidTr="000D7CF5">
        <w:tc>
          <w:tcPr>
            <w:tcW w:w="4054" w:type="dxa"/>
          </w:tcPr>
          <w:p w14:paraId="1DC220A2" w14:textId="3322AB5F" w:rsidR="00660729" w:rsidRDefault="000D7CF5">
            <w:r>
              <w:lastRenderedPageBreak/>
              <w:t>12:</w:t>
            </w:r>
            <w:r w:rsidR="008C589F">
              <w:t>45</w:t>
            </w:r>
            <w:r>
              <w:t>pm</w:t>
            </w:r>
          </w:p>
        </w:tc>
        <w:tc>
          <w:tcPr>
            <w:tcW w:w="6026" w:type="dxa"/>
          </w:tcPr>
          <w:p w14:paraId="3B6AA771" w14:textId="0BEB0466" w:rsidR="00660729" w:rsidRDefault="00CB7DEA" w:rsidP="008C589F">
            <w:r>
              <w:t>Questions and discussion</w:t>
            </w:r>
          </w:p>
        </w:tc>
      </w:tr>
      <w:tr w:rsidR="005A3A3F" w14:paraId="7B7C3742" w14:textId="77777777" w:rsidTr="000D7CF5">
        <w:tc>
          <w:tcPr>
            <w:tcW w:w="4054" w:type="dxa"/>
          </w:tcPr>
          <w:p w14:paraId="376F84AA" w14:textId="7AFE87B7" w:rsidR="005A3A3F" w:rsidRDefault="005A3A3F">
            <w:r>
              <w:t>1:00</w:t>
            </w:r>
            <w:r w:rsidR="002A7D0E">
              <w:t>pm</w:t>
            </w:r>
          </w:p>
        </w:tc>
        <w:tc>
          <w:tcPr>
            <w:tcW w:w="6026" w:type="dxa"/>
          </w:tcPr>
          <w:p w14:paraId="4C412D85" w14:textId="72599CAB" w:rsidR="005A3A3F" w:rsidRDefault="005A3A3F" w:rsidP="00BA50A0">
            <w:r>
              <w:t>Lunch</w:t>
            </w:r>
          </w:p>
        </w:tc>
      </w:tr>
      <w:tr w:rsidR="00D32048" w14:paraId="06C0DF8D" w14:textId="77777777" w:rsidTr="000D7CF5">
        <w:tc>
          <w:tcPr>
            <w:tcW w:w="4054" w:type="dxa"/>
          </w:tcPr>
          <w:p w14:paraId="29B63475" w14:textId="6ED9FB30" w:rsidR="00D32048" w:rsidRDefault="00D32048" w:rsidP="008E4B6C">
            <w:pPr>
              <w:ind w:left="2880"/>
            </w:pPr>
            <w:r w:rsidRPr="008E4B6C">
              <w:rPr>
                <w:i/>
                <w:iCs/>
              </w:rPr>
              <w:t xml:space="preserve">Session </w:t>
            </w:r>
            <w:r w:rsidR="00465AC4" w:rsidRPr="008E4B6C">
              <w:rPr>
                <w:i/>
                <w:iCs/>
              </w:rPr>
              <w:t>2</w:t>
            </w:r>
          </w:p>
        </w:tc>
        <w:tc>
          <w:tcPr>
            <w:tcW w:w="6026" w:type="dxa"/>
          </w:tcPr>
          <w:p w14:paraId="4E073D20" w14:textId="77777777" w:rsidR="00D32048" w:rsidRDefault="00D32048" w:rsidP="00BA50A0"/>
        </w:tc>
      </w:tr>
      <w:tr w:rsidR="001702A0" w14:paraId="0D0463A3" w14:textId="77777777" w:rsidTr="000D7CF5">
        <w:tc>
          <w:tcPr>
            <w:tcW w:w="4054" w:type="dxa"/>
          </w:tcPr>
          <w:p w14:paraId="5B3C78C4" w14:textId="2E38E816" w:rsidR="001702A0" w:rsidRDefault="005A3A3F">
            <w:r>
              <w:t>2</w:t>
            </w:r>
            <w:r w:rsidR="002E0AFE">
              <w:t>:00</w:t>
            </w:r>
            <w:r w:rsidR="002A7D0E">
              <w:t>pm</w:t>
            </w:r>
          </w:p>
        </w:tc>
        <w:tc>
          <w:tcPr>
            <w:tcW w:w="6026" w:type="dxa"/>
          </w:tcPr>
          <w:p w14:paraId="17C99C51" w14:textId="2E0B2768" w:rsidR="000D7CF5" w:rsidRPr="00C62F97" w:rsidRDefault="008C589F">
            <w:r w:rsidRPr="00C62F97">
              <w:t>Part 2 (</w:t>
            </w:r>
            <w:r w:rsidR="00DA62B7" w:rsidRPr="00C62F97">
              <w:t xml:space="preserve">small group discussions) </w:t>
            </w:r>
            <w:r w:rsidR="001C2A81" w:rsidRPr="00C62F97">
              <w:t>- involving all delegates and students</w:t>
            </w:r>
          </w:p>
          <w:p w14:paraId="6521A91C" w14:textId="50AE5682" w:rsidR="00ED0F14" w:rsidRDefault="002E093F" w:rsidP="00E9155C">
            <w:pPr>
              <w:pStyle w:val="Heading2"/>
              <w:ind w:left="1893" w:hanging="1893"/>
            </w:pPr>
            <w:r>
              <w:t>Facilitator:</w:t>
            </w:r>
            <w:r w:rsidR="000D7CF5">
              <w:t xml:space="preserve"> </w:t>
            </w:r>
            <w:r w:rsidR="00E9155C">
              <w:t xml:space="preserve">         </w:t>
            </w:r>
            <w:r w:rsidR="00D542AB">
              <w:t xml:space="preserve">  </w:t>
            </w:r>
            <w:r w:rsidR="00E60B2D">
              <w:t>Mr Mark Roberts KC</w:t>
            </w:r>
          </w:p>
          <w:p w14:paraId="39F1D1A4" w14:textId="51532F3E" w:rsidR="009C529E" w:rsidRDefault="00746712" w:rsidP="00160DB1">
            <w:pPr>
              <w:pStyle w:val="Heading2"/>
              <w:ind w:left="1893" w:hanging="1893"/>
            </w:pPr>
            <w:r>
              <w:t>Group lea</w:t>
            </w:r>
            <w:r w:rsidR="00674F33">
              <w:t>ders</w:t>
            </w:r>
            <w:r w:rsidR="000B662F">
              <w:t xml:space="preserve">: </w:t>
            </w:r>
            <w:r w:rsidR="008A1B09">
              <w:t xml:space="preserve">   </w:t>
            </w:r>
            <w:r w:rsidR="00D542AB">
              <w:t xml:space="preserve">  </w:t>
            </w:r>
            <w:r w:rsidR="00DD053D">
              <w:t xml:space="preserve">Ms Kerry Clark SC, Ms Sally Heidenreich, Ms Michelle </w:t>
            </w:r>
            <w:r w:rsidR="00D8004C">
              <w:t>Hamlyn</w:t>
            </w:r>
            <w:r w:rsidR="008A1B09">
              <w:t xml:space="preserve"> a</w:t>
            </w:r>
            <w:r w:rsidR="00D704C1">
              <w:t>nd</w:t>
            </w:r>
            <w:r w:rsidR="00160DB1">
              <w:t xml:space="preserve"> Faculty Counterparts</w:t>
            </w:r>
          </w:p>
        </w:tc>
      </w:tr>
      <w:tr w:rsidR="005A3A3F" w14:paraId="286D352C" w14:textId="77777777" w:rsidTr="000D7CF5">
        <w:tc>
          <w:tcPr>
            <w:tcW w:w="4054" w:type="dxa"/>
          </w:tcPr>
          <w:p w14:paraId="3521A7D0" w14:textId="44C55E1A" w:rsidR="005A3A3F" w:rsidRDefault="000D7CF5">
            <w:r>
              <w:t>3:</w:t>
            </w:r>
            <w:r w:rsidR="002E093F">
              <w:t>15</w:t>
            </w:r>
            <w:r>
              <w:t>pm</w:t>
            </w:r>
          </w:p>
        </w:tc>
        <w:tc>
          <w:tcPr>
            <w:tcW w:w="6026" w:type="dxa"/>
          </w:tcPr>
          <w:p w14:paraId="672F9B7F" w14:textId="12B9941F" w:rsidR="005A3A3F" w:rsidRDefault="002A7D0E" w:rsidP="00BA50A0">
            <w:r>
              <w:t>Afternoon Tea</w:t>
            </w:r>
          </w:p>
        </w:tc>
      </w:tr>
      <w:tr w:rsidR="00CB7A31" w14:paraId="0D1DA458" w14:textId="77777777" w:rsidTr="000D7CF5">
        <w:tc>
          <w:tcPr>
            <w:tcW w:w="4054" w:type="dxa"/>
          </w:tcPr>
          <w:p w14:paraId="2FE605F8" w14:textId="035A0CF0" w:rsidR="00CB7A31" w:rsidRDefault="00CB7A31" w:rsidP="008E4B6C">
            <w:pPr>
              <w:ind w:left="2880"/>
            </w:pPr>
            <w:r w:rsidRPr="008E4B6C">
              <w:rPr>
                <w:i/>
                <w:iCs/>
              </w:rPr>
              <w:t xml:space="preserve">Session </w:t>
            </w:r>
            <w:r w:rsidR="008E4B6C">
              <w:rPr>
                <w:i/>
                <w:iCs/>
              </w:rPr>
              <w:t>3</w:t>
            </w:r>
          </w:p>
        </w:tc>
        <w:tc>
          <w:tcPr>
            <w:tcW w:w="6026" w:type="dxa"/>
          </w:tcPr>
          <w:p w14:paraId="267FBA5F" w14:textId="77777777" w:rsidR="00CB7A31" w:rsidRDefault="00CB7A31" w:rsidP="00BA50A0"/>
        </w:tc>
      </w:tr>
      <w:tr w:rsidR="005A3A3F" w14:paraId="3D520BD7" w14:textId="77777777" w:rsidTr="000D7CF5">
        <w:tc>
          <w:tcPr>
            <w:tcW w:w="4054" w:type="dxa"/>
          </w:tcPr>
          <w:p w14:paraId="009DB141" w14:textId="01ADA272" w:rsidR="005A3A3F" w:rsidRDefault="00115DF2">
            <w:r>
              <w:t>3:</w:t>
            </w:r>
            <w:r w:rsidR="002E093F">
              <w:t>45</w:t>
            </w:r>
            <w:r w:rsidR="000D7CF5">
              <w:t>pm</w:t>
            </w:r>
          </w:p>
        </w:tc>
        <w:tc>
          <w:tcPr>
            <w:tcW w:w="6026" w:type="dxa"/>
          </w:tcPr>
          <w:p w14:paraId="39E920A9" w14:textId="0AB375AE" w:rsidR="005A3A3F" w:rsidRPr="00C62F97" w:rsidRDefault="00BA300A" w:rsidP="00BA50A0">
            <w:r w:rsidRPr="00C62F97">
              <w:t>Part 3 (</w:t>
            </w:r>
            <w:r w:rsidR="00D31C56" w:rsidRPr="00C62F97">
              <w:t xml:space="preserve">interactive hall </w:t>
            </w:r>
            <w:r w:rsidR="008E4B6C" w:rsidRPr="00C62F97">
              <w:t>discussion</w:t>
            </w:r>
            <w:r w:rsidR="00C62F97" w:rsidRPr="00C62F97">
              <w:t>) -</w:t>
            </w:r>
            <w:r w:rsidR="008E4B6C" w:rsidRPr="00C62F97">
              <w:t xml:space="preserve"> involving</w:t>
            </w:r>
            <w:r w:rsidR="001C2A81" w:rsidRPr="00C62F97">
              <w:t xml:space="preserve"> all delegates and students</w:t>
            </w:r>
          </w:p>
          <w:p w14:paraId="3CA5BD0A" w14:textId="5E2E156D" w:rsidR="00D84774" w:rsidRDefault="00696732" w:rsidP="00D704C1">
            <w:pPr>
              <w:pStyle w:val="Heading2"/>
              <w:ind w:left="1893" w:hanging="1893"/>
            </w:pPr>
            <w:r>
              <w:t>Facilitator:          Mr Mark Roberts KC</w:t>
            </w:r>
          </w:p>
        </w:tc>
      </w:tr>
      <w:tr w:rsidR="005A3A3F" w14:paraId="115299EC" w14:textId="77777777" w:rsidTr="000D7CF5">
        <w:tc>
          <w:tcPr>
            <w:tcW w:w="4054" w:type="dxa"/>
          </w:tcPr>
          <w:p w14:paraId="291AE54E" w14:textId="1968FD48" w:rsidR="005A3A3F" w:rsidRDefault="000D7CF5" w:rsidP="00D865AB">
            <w:pPr>
              <w:pStyle w:val="Heading2"/>
              <w:ind w:left="1197" w:hanging="1197"/>
            </w:pPr>
            <w:r w:rsidRPr="000D7CF5">
              <w:rPr>
                <w:color w:val="000000" w:themeColor="text1"/>
              </w:rPr>
              <w:t>4:</w:t>
            </w:r>
            <w:r w:rsidR="002E093F">
              <w:rPr>
                <w:color w:val="000000" w:themeColor="text1"/>
              </w:rPr>
              <w:t>45</w:t>
            </w:r>
            <w:r w:rsidRPr="000D7CF5">
              <w:rPr>
                <w:color w:val="000000" w:themeColor="text1"/>
              </w:rPr>
              <w:t>pm</w:t>
            </w:r>
          </w:p>
        </w:tc>
        <w:tc>
          <w:tcPr>
            <w:tcW w:w="6026" w:type="dxa"/>
          </w:tcPr>
          <w:p w14:paraId="08077A8C" w14:textId="30C1676A" w:rsidR="005A3A3F" w:rsidRPr="00D865AB" w:rsidRDefault="00D865AB" w:rsidP="00636C87">
            <w:pPr>
              <w:pStyle w:val="Heading2"/>
              <w:rPr>
                <w:color w:val="000000" w:themeColor="text1"/>
              </w:rPr>
            </w:pPr>
            <w:r w:rsidRPr="00D865AB">
              <w:rPr>
                <w:color w:val="000000" w:themeColor="text1"/>
              </w:rPr>
              <w:t>Summary of the day’s proceedings and observations</w:t>
            </w:r>
          </w:p>
          <w:p w14:paraId="7B859E90" w14:textId="77777777" w:rsidR="00D865AB" w:rsidRDefault="00D865AB" w:rsidP="00E46578">
            <w:pPr>
              <w:pStyle w:val="Heading2"/>
              <w:ind w:left="1197" w:hanging="1197"/>
            </w:pPr>
            <w:r>
              <w:t>Mr Brian Hayes KC</w:t>
            </w:r>
          </w:p>
          <w:p w14:paraId="07DBAB98" w14:textId="28C361FF" w:rsidR="002753DC" w:rsidRDefault="002753DC" w:rsidP="002753DC">
            <w:pPr>
              <w:pStyle w:val="Heading2"/>
            </w:pPr>
          </w:p>
        </w:tc>
      </w:tr>
      <w:tr w:rsidR="00C005B7" w14:paraId="78477E16" w14:textId="77777777" w:rsidTr="000D7CF5">
        <w:tc>
          <w:tcPr>
            <w:tcW w:w="4054" w:type="dxa"/>
          </w:tcPr>
          <w:p w14:paraId="23F3588A" w14:textId="5F0A5751" w:rsidR="00C005B7" w:rsidRDefault="000D7CF5">
            <w:r>
              <w:t>5.00pm</w:t>
            </w:r>
          </w:p>
        </w:tc>
        <w:tc>
          <w:tcPr>
            <w:tcW w:w="6026" w:type="dxa"/>
          </w:tcPr>
          <w:p w14:paraId="3DA4952C" w14:textId="1875FEA2" w:rsidR="001C2A81" w:rsidRDefault="00E46578" w:rsidP="00BA50A0">
            <w:r>
              <w:t>Close</w:t>
            </w:r>
          </w:p>
          <w:p w14:paraId="49987183" w14:textId="206C31FF" w:rsidR="001C2A81" w:rsidRDefault="001C2A81" w:rsidP="00BA50A0"/>
        </w:tc>
      </w:tr>
    </w:tbl>
    <w:p w14:paraId="69BD077A" w14:textId="3B9A9E36" w:rsidR="00C005B7" w:rsidRDefault="00E46578">
      <w:pPr>
        <w:pStyle w:val="Heading1"/>
      </w:pPr>
      <w:r>
        <w:t>Day 2</w:t>
      </w:r>
    </w:p>
    <w:p w14:paraId="443836F7" w14:textId="77777777" w:rsidR="00B01EF5" w:rsidRDefault="00B01EF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Friday </w:t>
      </w:r>
    </w:p>
    <w:p w14:paraId="35B44D44" w14:textId="73660A28" w:rsidR="00E46578" w:rsidRDefault="00B01EF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5</w:t>
      </w:r>
      <w:r w:rsidR="00E46578" w:rsidRPr="00E46578">
        <w:rPr>
          <w:sz w:val="22"/>
          <w:szCs w:val="22"/>
        </w:rPr>
        <w:t xml:space="preserve"> April 202</w:t>
      </w:r>
      <w:r w:rsidR="00700F68">
        <w:rPr>
          <w:sz w:val="22"/>
          <w:szCs w:val="22"/>
        </w:rPr>
        <w:t>4</w:t>
      </w:r>
    </w:p>
    <w:p w14:paraId="6685C587" w14:textId="77777777" w:rsidR="007A6B32" w:rsidRDefault="007A6B32">
      <w:pPr>
        <w:pStyle w:val="Heading1"/>
        <w:rPr>
          <w:sz w:val="22"/>
          <w:szCs w:val="22"/>
        </w:rPr>
      </w:pPr>
    </w:p>
    <w:p w14:paraId="7F2F2BDA" w14:textId="5628E106" w:rsidR="007A6B32" w:rsidRPr="008E4B6C" w:rsidRDefault="007A6B32" w:rsidP="008E4B6C">
      <w:pPr>
        <w:ind w:left="2880"/>
        <w:rPr>
          <w:i/>
          <w:iCs/>
        </w:rPr>
      </w:pPr>
      <w:r w:rsidRPr="008E4B6C">
        <w:rPr>
          <w:i/>
          <w:iCs/>
        </w:rPr>
        <w:t>Session</w:t>
      </w:r>
      <w:r w:rsidR="00322DF4" w:rsidRPr="008E4B6C">
        <w:rPr>
          <w:i/>
          <w:iCs/>
        </w:rPr>
        <w:t xml:space="preserve"> </w:t>
      </w:r>
      <w:r w:rsidR="008E4B6C" w:rsidRPr="008E4B6C">
        <w:rPr>
          <w:i/>
          <w:iCs/>
        </w:rPr>
        <w:t>1</w:t>
      </w:r>
      <w:ins w:id="0" w:author="Brian Hayes" w:date="2024-02-05T17:19:00Z">
        <w:r w:rsidR="00322DF4" w:rsidRPr="008E4B6C">
          <w:rPr>
            <w:i/>
            <w:iCs/>
          </w:rPr>
          <w:t xml:space="preserve"> </w:t>
        </w:r>
      </w:ins>
    </w:p>
    <w:tbl>
      <w:tblPr>
        <w:tblStyle w:val="AgendaTable"/>
        <w:tblW w:w="5000" w:type="pct"/>
        <w:tblLook w:val="04A0" w:firstRow="1" w:lastRow="0" w:firstColumn="1" w:lastColumn="0" w:noHBand="0" w:noVBand="1"/>
        <w:tblDescription w:val="Agenda detail table"/>
        <w:tblPrChange w:id="1" w:author="Brian Hayes" w:date="2024-02-05T17:20:00Z">
          <w:tblPr>
            <w:tblStyle w:val="AgendaTable"/>
            <w:tblW w:w="5000" w:type="pct"/>
            <w:tblLook w:val="04A0" w:firstRow="1" w:lastRow="0" w:firstColumn="1" w:lastColumn="0" w:noHBand="0" w:noVBand="1"/>
            <w:tblDescription w:val="Agenda detail table"/>
          </w:tblPr>
        </w:tblPrChange>
      </w:tblPr>
      <w:tblGrid>
        <w:gridCol w:w="4050"/>
        <w:gridCol w:w="6030"/>
        <w:tblGridChange w:id="2">
          <w:tblGrid>
            <w:gridCol w:w="4054"/>
            <w:gridCol w:w="6026"/>
          </w:tblGrid>
        </w:tblGridChange>
      </w:tblGrid>
      <w:tr w:rsidR="00C005B7" w14:paraId="1CAAD995" w14:textId="77777777" w:rsidTr="00D542AB">
        <w:tc>
          <w:tcPr>
            <w:tcW w:w="4050" w:type="dxa"/>
            <w:tcPrChange w:id="3" w:author="Brian Hayes" w:date="2024-02-05T17:20:00Z">
              <w:tcPr>
                <w:tcW w:w="4054" w:type="dxa"/>
              </w:tcPr>
            </w:tcPrChange>
          </w:tcPr>
          <w:p w14:paraId="13D4CC55" w14:textId="74F2D32B" w:rsidR="00C005B7" w:rsidRDefault="00F6287E">
            <w:r>
              <w:t>10:</w:t>
            </w:r>
            <w:r w:rsidR="0039452A">
              <w:t>0</w:t>
            </w:r>
            <w:r>
              <w:t>0am</w:t>
            </w:r>
          </w:p>
        </w:tc>
        <w:tc>
          <w:tcPr>
            <w:tcW w:w="6030" w:type="dxa"/>
            <w:tcPrChange w:id="4" w:author="Brian Hayes" w:date="2024-02-05T17:20:00Z">
              <w:tcPr>
                <w:tcW w:w="6026" w:type="dxa"/>
              </w:tcPr>
            </w:tcPrChange>
          </w:tcPr>
          <w:p w14:paraId="3E119C25" w14:textId="6F482918" w:rsidR="005400C5" w:rsidRPr="00593430" w:rsidRDefault="005400C5" w:rsidP="00D542AB">
            <w:pPr>
              <w:pStyle w:val="Heading2"/>
              <w:rPr>
                <w:color w:val="000000" w:themeColor="text1"/>
              </w:rPr>
            </w:pPr>
            <w:r w:rsidRPr="00593430">
              <w:rPr>
                <w:color w:val="000000" w:themeColor="text1"/>
              </w:rPr>
              <w:t>Principles of Advocacy</w:t>
            </w:r>
          </w:p>
          <w:p w14:paraId="5F8D7555" w14:textId="1DBEE622" w:rsidR="00CB5BF6" w:rsidRDefault="00CB5BF6" w:rsidP="00D31C56">
            <w:pPr>
              <w:pStyle w:val="Heading2"/>
              <w:ind w:left="1894" w:hanging="1894"/>
            </w:pPr>
            <w:r>
              <w:t>Chair</w:t>
            </w:r>
            <w:r w:rsidR="00593430">
              <w:t>:</w:t>
            </w:r>
            <w:r w:rsidR="00D57EDA">
              <w:t xml:space="preserve">  </w:t>
            </w:r>
            <w:r w:rsidR="00593430">
              <w:t xml:space="preserve">Ms </w:t>
            </w:r>
            <w:r w:rsidR="0060482D">
              <w:t>Sally Heidenreich</w:t>
            </w:r>
          </w:p>
          <w:p w14:paraId="65AF99C4" w14:textId="16F6CF05" w:rsidR="00F6287E" w:rsidRDefault="00D57EDA" w:rsidP="00D542AB">
            <w:pPr>
              <w:pStyle w:val="Heading2"/>
              <w:ind w:left="1894" w:hanging="1894"/>
            </w:pPr>
            <w:r>
              <w:t>Speaker</w:t>
            </w:r>
            <w:r w:rsidR="00593430">
              <w:t>:</w:t>
            </w:r>
            <w:r w:rsidR="0059533F">
              <w:t xml:space="preserve">  </w:t>
            </w:r>
            <w:r w:rsidR="00593430">
              <w:t xml:space="preserve">Ms </w:t>
            </w:r>
            <w:r w:rsidR="00EB794F">
              <w:t>Kerry Clark SC</w:t>
            </w:r>
            <w:r w:rsidR="008A1B09">
              <w:t xml:space="preserve"> </w:t>
            </w:r>
          </w:p>
        </w:tc>
      </w:tr>
      <w:tr w:rsidR="001850FF" w14:paraId="2CAC29C8" w14:textId="77777777" w:rsidTr="00D542AB">
        <w:tc>
          <w:tcPr>
            <w:tcW w:w="4050" w:type="dxa"/>
            <w:tcPrChange w:id="5" w:author="Brian Hayes" w:date="2024-02-05T17:20:00Z">
              <w:tcPr>
                <w:tcW w:w="4054" w:type="dxa"/>
              </w:tcPr>
            </w:tcPrChange>
          </w:tcPr>
          <w:p w14:paraId="1B5FA40C" w14:textId="02C858A7" w:rsidR="001850FF" w:rsidRDefault="001850FF" w:rsidP="006246F6">
            <w:r>
              <w:t>1</w:t>
            </w:r>
            <w:r w:rsidR="004E081B">
              <w:t>1:</w:t>
            </w:r>
            <w:r w:rsidR="0039452A">
              <w:t>00</w:t>
            </w:r>
            <w:r w:rsidR="004E081B">
              <w:t>am</w:t>
            </w:r>
          </w:p>
          <w:p w14:paraId="5ABBA540" w14:textId="65107FF3" w:rsidR="00D76A0C" w:rsidRDefault="00D76A0C" w:rsidP="006246F6"/>
        </w:tc>
        <w:tc>
          <w:tcPr>
            <w:tcW w:w="6030" w:type="dxa"/>
            <w:tcPrChange w:id="6" w:author="Brian Hayes" w:date="2024-02-05T17:20:00Z">
              <w:tcPr>
                <w:tcW w:w="6026" w:type="dxa"/>
              </w:tcPr>
            </w:tcPrChange>
          </w:tcPr>
          <w:p w14:paraId="494AC38A" w14:textId="77777777" w:rsidR="00285AC0" w:rsidRDefault="004E081B" w:rsidP="00FA6632">
            <w:pPr>
              <w:tabs>
                <w:tab w:val="left" w:pos="3556"/>
              </w:tabs>
              <w:rPr>
                <w:ins w:id="7" w:author="Brian Hayes" w:date="2024-02-05T17:23:00Z"/>
              </w:rPr>
            </w:pPr>
            <w:r>
              <w:lastRenderedPageBreak/>
              <w:t>Morning Tea</w:t>
            </w:r>
          </w:p>
          <w:p w14:paraId="12894DFF" w14:textId="2FCC3CF1" w:rsidR="00DC3FA5" w:rsidRDefault="00FA6632" w:rsidP="00FA6632">
            <w:pPr>
              <w:tabs>
                <w:tab w:val="left" w:pos="3556"/>
              </w:tabs>
            </w:pPr>
            <w:r>
              <w:lastRenderedPageBreak/>
              <w:tab/>
            </w:r>
          </w:p>
          <w:p w14:paraId="6BBF805C" w14:textId="76E36D10" w:rsidR="001850FF" w:rsidRDefault="001850FF" w:rsidP="006246F6"/>
        </w:tc>
      </w:tr>
      <w:tr w:rsidR="006E348A" w14:paraId="5C11A62E" w14:textId="77777777" w:rsidTr="00D542AB">
        <w:tc>
          <w:tcPr>
            <w:tcW w:w="4050" w:type="dxa"/>
            <w:tcPrChange w:id="8" w:author="Brian Hayes" w:date="2024-02-05T17:20:00Z">
              <w:tcPr>
                <w:tcW w:w="4054" w:type="dxa"/>
              </w:tcPr>
            </w:tcPrChange>
          </w:tcPr>
          <w:p w14:paraId="4E856C57" w14:textId="66F29A6E" w:rsidR="001850FF" w:rsidRPr="00593430" w:rsidRDefault="00593430" w:rsidP="00593430">
            <w:pPr>
              <w:ind w:left="2880"/>
              <w:rPr>
                <w:i/>
                <w:iCs/>
              </w:rPr>
            </w:pPr>
            <w:r w:rsidRPr="00593430">
              <w:rPr>
                <w:i/>
                <w:iCs/>
              </w:rPr>
              <w:lastRenderedPageBreak/>
              <w:t>Session 2</w:t>
            </w:r>
          </w:p>
          <w:p w14:paraId="62444DC5" w14:textId="77777777" w:rsidR="006E348A" w:rsidRDefault="0056529E">
            <w:pPr>
              <w:rPr>
                <w:ins w:id="9" w:author="Brian Hayes" w:date="2024-02-05T17:24:00Z"/>
              </w:rPr>
            </w:pPr>
            <w:r>
              <w:t>11</w:t>
            </w:r>
            <w:r w:rsidR="006E348A">
              <w:t>:</w:t>
            </w:r>
            <w:r w:rsidR="0039452A">
              <w:t>30</w:t>
            </w:r>
            <w:r w:rsidR="00EA2898">
              <w:t>am</w:t>
            </w:r>
          </w:p>
          <w:p w14:paraId="25AC9857" w14:textId="77777777" w:rsidR="002A40C9" w:rsidRDefault="002A40C9"/>
          <w:p w14:paraId="37E5623E" w14:textId="77777777" w:rsidR="00593430" w:rsidRDefault="00593430"/>
          <w:p w14:paraId="102D44FA" w14:textId="77777777" w:rsidR="00593430" w:rsidRDefault="00593430"/>
          <w:p w14:paraId="05A21D07" w14:textId="77777777" w:rsidR="00593430" w:rsidRDefault="00593430" w:rsidP="00593430">
            <w:pPr>
              <w:ind w:left="2880"/>
              <w:rPr>
                <w:i/>
                <w:iCs/>
              </w:rPr>
            </w:pPr>
          </w:p>
          <w:p w14:paraId="3883E277" w14:textId="41D6B331" w:rsidR="00593430" w:rsidRPr="00593430" w:rsidRDefault="00593430" w:rsidP="00593430">
            <w:pPr>
              <w:ind w:left="2880"/>
              <w:rPr>
                <w:i/>
                <w:iCs/>
              </w:rPr>
            </w:pPr>
            <w:r w:rsidRPr="00593430">
              <w:rPr>
                <w:i/>
                <w:iCs/>
              </w:rPr>
              <w:t xml:space="preserve">Session </w:t>
            </w:r>
            <w:r>
              <w:rPr>
                <w:i/>
                <w:iCs/>
              </w:rPr>
              <w:t>3</w:t>
            </w:r>
          </w:p>
        </w:tc>
        <w:tc>
          <w:tcPr>
            <w:tcW w:w="6030" w:type="dxa"/>
            <w:tcPrChange w:id="10" w:author="Brian Hayes" w:date="2024-02-05T17:20:00Z">
              <w:tcPr>
                <w:tcW w:w="6026" w:type="dxa"/>
              </w:tcPr>
            </w:tcPrChange>
          </w:tcPr>
          <w:p w14:paraId="088C94E1" w14:textId="77777777" w:rsidR="001850FF" w:rsidRPr="002753DC" w:rsidRDefault="001850FF">
            <w:pPr>
              <w:rPr>
                <w:u w:val="single"/>
              </w:rPr>
            </w:pPr>
          </w:p>
          <w:p w14:paraId="5BF24A95" w14:textId="7BC960E4" w:rsidR="00ED5E4D" w:rsidRPr="00D542AB" w:rsidRDefault="00ED5E4D">
            <w:r w:rsidRPr="00D542AB">
              <w:t>Applying the principles in a mock trial</w:t>
            </w:r>
          </w:p>
          <w:p w14:paraId="6D9018AF" w14:textId="0239C0A7" w:rsidR="008A0B5D" w:rsidRDefault="008A0B5D" w:rsidP="008A0B5D">
            <w:pPr>
              <w:pStyle w:val="Heading2"/>
              <w:ind w:left="1894" w:hanging="1894"/>
            </w:pPr>
            <w:r>
              <w:t xml:space="preserve">Judge: </w:t>
            </w:r>
            <w:r w:rsidR="00593430">
              <w:t>Mr Mark Roberts KC</w:t>
            </w:r>
          </w:p>
          <w:p w14:paraId="4C0FEBEF" w14:textId="2AAFC3A3" w:rsidR="008A0B5D" w:rsidRDefault="00593430" w:rsidP="008A0B5D">
            <w:pPr>
              <w:pStyle w:val="Heading2"/>
              <w:ind w:left="1894" w:hanging="1894"/>
            </w:pPr>
            <w:r>
              <w:t>P</w:t>
            </w:r>
            <w:r w:rsidR="00ED5E4D">
              <w:t xml:space="preserve">laintiff </w:t>
            </w:r>
            <w:r w:rsidR="00D542AB">
              <w:t>c</w:t>
            </w:r>
            <w:r w:rsidR="008A0B5D">
              <w:t xml:space="preserve">ounsel:  </w:t>
            </w:r>
            <w:r w:rsidR="00935BF8">
              <w:t xml:space="preserve">Ms </w:t>
            </w:r>
            <w:r w:rsidR="00706157">
              <w:t>Tyneil Flaherty</w:t>
            </w:r>
          </w:p>
          <w:p w14:paraId="50B9D66C" w14:textId="7731B23B" w:rsidR="00B23CF9" w:rsidRDefault="00D542AB" w:rsidP="00593430">
            <w:pPr>
              <w:pStyle w:val="Heading2"/>
              <w:ind w:left="1894" w:hanging="1894"/>
            </w:pPr>
            <w:r>
              <w:t>Defence</w:t>
            </w:r>
            <w:r w:rsidR="00706157">
              <w:t xml:space="preserve"> </w:t>
            </w:r>
            <w:r>
              <w:t>c</w:t>
            </w:r>
            <w:r w:rsidR="008A0B5D">
              <w:t>ounsel: Ms Lauren Gavranich</w:t>
            </w:r>
          </w:p>
          <w:p w14:paraId="31685F13" w14:textId="04EB4552" w:rsidR="0060482D" w:rsidRDefault="0060482D" w:rsidP="00593430">
            <w:pPr>
              <w:pStyle w:val="Heading2"/>
              <w:ind w:left="1894" w:hanging="1894"/>
            </w:pPr>
            <w:r>
              <w:t>Witnesses: Ms Michelle Hamlyn and Ms Sally Heidenreich</w:t>
            </w:r>
          </w:p>
          <w:p w14:paraId="3693B849" w14:textId="36282D63" w:rsidR="00593430" w:rsidRDefault="00593430" w:rsidP="00593430">
            <w:pPr>
              <w:pStyle w:val="Heading2"/>
              <w:ind w:left="1894" w:hanging="1894"/>
            </w:pPr>
          </w:p>
        </w:tc>
      </w:tr>
      <w:tr w:rsidR="00C005B7" w14:paraId="2975190B" w14:textId="77777777" w:rsidTr="00D542AB">
        <w:tc>
          <w:tcPr>
            <w:tcW w:w="4050" w:type="dxa"/>
            <w:tcPrChange w:id="11" w:author="Brian Hayes" w:date="2024-02-05T17:20:00Z">
              <w:tcPr>
                <w:tcW w:w="4054" w:type="dxa"/>
              </w:tcPr>
            </w:tcPrChange>
          </w:tcPr>
          <w:p w14:paraId="17931897" w14:textId="77777777" w:rsidR="00C005B7" w:rsidRDefault="00070F67">
            <w:r>
              <w:t>12:</w:t>
            </w:r>
            <w:r w:rsidR="0039452A">
              <w:t>30</w:t>
            </w:r>
            <w:r w:rsidR="00694550">
              <w:t xml:space="preserve"> pm</w:t>
            </w:r>
          </w:p>
          <w:p w14:paraId="6169F9C0" w14:textId="0123152D" w:rsidR="00AB6FA2" w:rsidRPr="00AB6FA2" w:rsidRDefault="00AB6FA2" w:rsidP="00AB6FA2">
            <w:pPr>
              <w:tabs>
                <w:tab w:val="left" w:pos="2757"/>
              </w:tabs>
            </w:pPr>
            <w:r>
              <w:tab/>
            </w:r>
          </w:p>
        </w:tc>
        <w:tc>
          <w:tcPr>
            <w:tcW w:w="6030" w:type="dxa"/>
            <w:tcPrChange w:id="12" w:author="Brian Hayes" w:date="2024-02-05T17:20:00Z">
              <w:tcPr>
                <w:tcW w:w="6026" w:type="dxa"/>
              </w:tcPr>
            </w:tcPrChange>
          </w:tcPr>
          <w:p w14:paraId="75617792" w14:textId="7C1E3E48" w:rsidR="00E60AB6" w:rsidRPr="00D542AB" w:rsidRDefault="00593430" w:rsidP="00E60AB6">
            <w:r w:rsidRPr="00D542AB">
              <w:t>Advocacy</w:t>
            </w:r>
            <w:r w:rsidR="00E60AB6" w:rsidRPr="00D542AB">
              <w:t xml:space="preserve"> discussion</w:t>
            </w:r>
            <w:r w:rsidR="00FD7122" w:rsidRPr="00D542AB">
              <w:t xml:space="preserve"> involving participants</w:t>
            </w:r>
          </w:p>
          <w:p w14:paraId="1E995E06" w14:textId="21067BD9" w:rsidR="002753DC" w:rsidRDefault="002753DC" w:rsidP="002753DC">
            <w:pPr>
              <w:pStyle w:val="Heading2"/>
              <w:ind w:left="1894" w:hanging="1894"/>
            </w:pPr>
            <w:r>
              <w:t>Facilitator: Ms Kerry Clark SC</w:t>
            </w:r>
          </w:p>
          <w:p w14:paraId="4CFD3FD0" w14:textId="39206034" w:rsidR="0060482D" w:rsidRDefault="0060482D" w:rsidP="00D542AB">
            <w:pPr>
              <w:pStyle w:val="Heading2"/>
              <w:ind w:left="720" w:hanging="720"/>
            </w:pPr>
            <w:r>
              <w:t xml:space="preserve">Panel: Ms Tyneil Flaherty, Ms Lauren Gavranich, Ms Michelle Hamlyn and Ms Sally Heidenreich </w:t>
            </w:r>
          </w:p>
          <w:p w14:paraId="399F25AC" w14:textId="0FAC37DF" w:rsidR="00070F67" w:rsidRDefault="00070F67" w:rsidP="002753DC"/>
        </w:tc>
      </w:tr>
      <w:tr w:rsidR="00070F67" w14:paraId="1387AD5D" w14:textId="77777777" w:rsidTr="00D542AB">
        <w:tc>
          <w:tcPr>
            <w:tcW w:w="4050" w:type="dxa"/>
            <w:tcPrChange w:id="13" w:author="Brian Hayes" w:date="2024-02-05T17:20:00Z">
              <w:tcPr>
                <w:tcW w:w="4054" w:type="dxa"/>
              </w:tcPr>
            </w:tcPrChange>
          </w:tcPr>
          <w:p w14:paraId="5EBCF370" w14:textId="77777777" w:rsidR="00070F67" w:rsidRDefault="00694550">
            <w:r>
              <w:t>1:00pm</w:t>
            </w:r>
          </w:p>
          <w:p w14:paraId="3B433223" w14:textId="77777777" w:rsidR="008A1B09" w:rsidRDefault="008A1B09"/>
          <w:p w14:paraId="766DA86C" w14:textId="2815F311" w:rsidR="008A1B09" w:rsidRDefault="008A1B09" w:rsidP="008A1B09">
            <w:pPr>
              <w:ind w:left="2880"/>
            </w:pPr>
            <w:r w:rsidRPr="00593430">
              <w:rPr>
                <w:i/>
                <w:iCs/>
              </w:rPr>
              <w:t xml:space="preserve">Session </w:t>
            </w:r>
            <w:r>
              <w:rPr>
                <w:i/>
                <w:iCs/>
              </w:rPr>
              <w:t>4</w:t>
            </w:r>
          </w:p>
        </w:tc>
        <w:tc>
          <w:tcPr>
            <w:tcW w:w="6030" w:type="dxa"/>
            <w:tcPrChange w:id="14" w:author="Brian Hayes" w:date="2024-02-05T17:20:00Z">
              <w:tcPr>
                <w:tcW w:w="6026" w:type="dxa"/>
              </w:tcPr>
            </w:tcPrChange>
          </w:tcPr>
          <w:p w14:paraId="5CB70FC8" w14:textId="7B9342AD" w:rsidR="008A1B09" w:rsidRDefault="00694550">
            <w:r>
              <w:t>Lunch</w:t>
            </w:r>
          </w:p>
          <w:p w14:paraId="67E33C28" w14:textId="2B0E3FEC" w:rsidR="001638E1" w:rsidRDefault="007875EE">
            <w:ins w:id="15" w:author="Brian Hayes" w:date="2024-02-05T17:29:00Z">
              <w:r>
                <w:t xml:space="preserve"> </w:t>
              </w:r>
            </w:ins>
          </w:p>
        </w:tc>
      </w:tr>
      <w:tr w:rsidR="00070F67" w14:paraId="562641BA" w14:textId="77777777" w:rsidTr="00D542AB">
        <w:tc>
          <w:tcPr>
            <w:tcW w:w="4050" w:type="dxa"/>
            <w:tcPrChange w:id="16" w:author="Brian Hayes" w:date="2024-02-05T17:20:00Z">
              <w:tcPr>
                <w:tcW w:w="4054" w:type="dxa"/>
              </w:tcPr>
            </w:tcPrChange>
          </w:tcPr>
          <w:p w14:paraId="2A5041CA" w14:textId="7C36F1C1" w:rsidR="00070F67" w:rsidRDefault="00694550">
            <w:r>
              <w:t>2:00pm</w:t>
            </w:r>
          </w:p>
        </w:tc>
        <w:tc>
          <w:tcPr>
            <w:tcW w:w="6030" w:type="dxa"/>
            <w:tcPrChange w:id="17" w:author="Brian Hayes" w:date="2024-02-05T17:20:00Z">
              <w:tcPr>
                <w:tcW w:w="6026" w:type="dxa"/>
              </w:tcPr>
            </w:tcPrChange>
          </w:tcPr>
          <w:p w14:paraId="620E6D77" w14:textId="6858B7C5" w:rsidR="00070F67" w:rsidRPr="00C62F97" w:rsidRDefault="00694550">
            <w:r w:rsidRPr="00C62F97">
              <w:t>Hypothetical involving all delegates and students</w:t>
            </w:r>
          </w:p>
          <w:p w14:paraId="63F8AD89" w14:textId="22913C00" w:rsidR="00694550" w:rsidRDefault="00694550" w:rsidP="00D44C99">
            <w:pPr>
              <w:pStyle w:val="Heading2"/>
              <w:ind w:left="1185" w:hanging="1197"/>
            </w:pPr>
            <w:r>
              <w:t>Moderator: Mr Brian Hayes KC</w:t>
            </w:r>
          </w:p>
        </w:tc>
      </w:tr>
      <w:tr w:rsidR="00694550" w14:paraId="3A2F9758" w14:textId="77777777" w:rsidTr="00D542AB">
        <w:tc>
          <w:tcPr>
            <w:tcW w:w="4050" w:type="dxa"/>
            <w:tcPrChange w:id="18" w:author="Brian Hayes" w:date="2024-02-05T17:20:00Z">
              <w:tcPr>
                <w:tcW w:w="4054" w:type="dxa"/>
              </w:tcPr>
            </w:tcPrChange>
          </w:tcPr>
          <w:p w14:paraId="5A09045B" w14:textId="2B2372D4" w:rsidR="00694550" w:rsidRDefault="00694550"/>
        </w:tc>
        <w:tc>
          <w:tcPr>
            <w:tcW w:w="6030" w:type="dxa"/>
            <w:tcPrChange w:id="19" w:author="Brian Hayes" w:date="2024-02-05T17:20:00Z">
              <w:tcPr>
                <w:tcW w:w="6026" w:type="dxa"/>
              </w:tcPr>
            </w:tcPrChange>
          </w:tcPr>
          <w:p w14:paraId="26F90488" w14:textId="3C87FA08" w:rsidR="00694550" w:rsidRDefault="00694550"/>
        </w:tc>
      </w:tr>
      <w:tr w:rsidR="00694550" w14:paraId="02D9EF27" w14:textId="77777777" w:rsidTr="00D542AB">
        <w:tc>
          <w:tcPr>
            <w:tcW w:w="4050" w:type="dxa"/>
            <w:tcPrChange w:id="20" w:author="Brian Hayes" w:date="2024-02-05T17:20:00Z">
              <w:tcPr>
                <w:tcW w:w="4054" w:type="dxa"/>
              </w:tcPr>
            </w:tcPrChange>
          </w:tcPr>
          <w:p w14:paraId="4ECDDED0" w14:textId="1EE5198F" w:rsidR="00694550" w:rsidRDefault="00325D7E">
            <w:r>
              <w:t>3:30pm</w:t>
            </w:r>
          </w:p>
        </w:tc>
        <w:tc>
          <w:tcPr>
            <w:tcW w:w="6030" w:type="dxa"/>
            <w:tcPrChange w:id="21" w:author="Brian Hayes" w:date="2024-02-05T17:20:00Z">
              <w:tcPr>
                <w:tcW w:w="6026" w:type="dxa"/>
              </w:tcPr>
            </w:tcPrChange>
          </w:tcPr>
          <w:p w14:paraId="4AE9B537" w14:textId="0077AC72" w:rsidR="00694550" w:rsidRDefault="00325D7E">
            <w:r>
              <w:t>Valedictory and Close</w:t>
            </w:r>
          </w:p>
        </w:tc>
      </w:tr>
      <w:tr w:rsidR="00325D7E" w14:paraId="06C9B5EC" w14:textId="77777777" w:rsidTr="00D542AB">
        <w:tc>
          <w:tcPr>
            <w:tcW w:w="4050" w:type="dxa"/>
            <w:tcPrChange w:id="22" w:author="Brian Hayes" w:date="2024-02-05T17:20:00Z">
              <w:tcPr>
                <w:tcW w:w="4054" w:type="dxa"/>
              </w:tcPr>
            </w:tcPrChange>
          </w:tcPr>
          <w:p w14:paraId="0117EE05" w14:textId="7AD8E984" w:rsidR="00325D7E" w:rsidRDefault="00325D7E" w:rsidP="00D50FD7"/>
        </w:tc>
        <w:tc>
          <w:tcPr>
            <w:tcW w:w="6030" w:type="dxa"/>
            <w:tcPrChange w:id="23" w:author="Brian Hayes" w:date="2024-02-05T17:20:00Z">
              <w:tcPr>
                <w:tcW w:w="6026" w:type="dxa"/>
              </w:tcPr>
            </w:tcPrChange>
          </w:tcPr>
          <w:p w14:paraId="489E9512" w14:textId="1552E3A2" w:rsidR="001C26E4" w:rsidRPr="00B713E1" w:rsidRDefault="001C26E4" w:rsidP="00B713E1">
            <w:pPr>
              <w:pStyle w:val="Heading2"/>
              <w:rPr>
                <w:color w:val="000000" w:themeColor="text1"/>
              </w:rPr>
            </w:pPr>
          </w:p>
        </w:tc>
      </w:tr>
    </w:tbl>
    <w:p w14:paraId="0C4E8182" w14:textId="77777777" w:rsidR="00B008AA" w:rsidRDefault="00B008AA" w:rsidP="00326452">
      <w:pPr>
        <w:pStyle w:val="NoSpacing"/>
        <w:rPr>
          <w:ins w:id="24" w:author="Brian Hayes" w:date="2024-02-05T17:29:00Z"/>
        </w:rPr>
      </w:pPr>
    </w:p>
    <w:p w14:paraId="666FB888" w14:textId="77777777" w:rsidR="007875EE" w:rsidRDefault="007875EE" w:rsidP="00326452">
      <w:pPr>
        <w:pStyle w:val="NoSpacing"/>
        <w:rPr>
          <w:ins w:id="25" w:author="Brian Hayes" w:date="2024-02-05T17:29:00Z"/>
        </w:rPr>
      </w:pPr>
    </w:p>
    <w:p w14:paraId="6C898EF5" w14:textId="77777777" w:rsidR="0060482D" w:rsidRDefault="0060482D">
      <w:r>
        <w:br w:type="page"/>
      </w:r>
    </w:p>
    <w:p w14:paraId="2ABABB6B" w14:textId="41978301" w:rsidR="003F6F6F" w:rsidRDefault="00795F47" w:rsidP="0060482D">
      <w:pPr>
        <w:pStyle w:val="Heading1"/>
      </w:pPr>
      <w:r>
        <w:lastRenderedPageBreak/>
        <w:t xml:space="preserve">Day 3 </w:t>
      </w:r>
    </w:p>
    <w:p w14:paraId="6074A4E2" w14:textId="77777777" w:rsidR="00700F68" w:rsidRDefault="00700F68" w:rsidP="0060482D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Monday </w:t>
      </w:r>
    </w:p>
    <w:p w14:paraId="6B90D797" w14:textId="1424BD08" w:rsidR="00795F47" w:rsidRPr="00700F68" w:rsidRDefault="00700F68" w:rsidP="0060482D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8 </w:t>
      </w:r>
      <w:r w:rsidR="00795F47" w:rsidRPr="00700F68">
        <w:rPr>
          <w:sz w:val="22"/>
          <w:szCs w:val="22"/>
        </w:rPr>
        <w:t>April 2024</w:t>
      </w:r>
    </w:p>
    <w:p w14:paraId="5268BCFF" w14:textId="77777777" w:rsidR="00C742C9" w:rsidRDefault="00C742C9" w:rsidP="00C742C9">
      <w:pPr>
        <w:pStyle w:val="NoSpacing"/>
      </w:pPr>
    </w:p>
    <w:p w14:paraId="0958A560" w14:textId="2BF0FEE8" w:rsidR="00C742C9" w:rsidRDefault="00C742C9" w:rsidP="00700F68">
      <w:r>
        <w:t>9</w:t>
      </w:r>
      <w:r w:rsidR="00700F68">
        <w:t>:</w:t>
      </w:r>
      <w:r>
        <w:t xml:space="preserve">30 am      </w:t>
      </w:r>
      <w:r w:rsidR="00700F68">
        <w:tab/>
      </w:r>
      <w:r w:rsidR="00700F68">
        <w:tab/>
      </w:r>
      <w:r w:rsidR="00700F68">
        <w:tab/>
      </w:r>
      <w:r w:rsidR="00700F68">
        <w:tab/>
      </w:r>
      <w:r>
        <w:t>Registration</w:t>
      </w:r>
    </w:p>
    <w:p w14:paraId="0C3285FE" w14:textId="77B05F9B" w:rsidR="00634CA0" w:rsidRPr="00634CA0" w:rsidRDefault="00634CA0" w:rsidP="00700F68">
      <w:pPr>
        <w:rPr>
          <w:i/>
          <w:iCs/>
        </w:rPr>
      </w:pPr>
      <w:r>
        <w:tab/>
      </w:r>
      <w:r>
        <w:tab/>
      </w:r>
      <w:r w:rsidRPr="00634CA0">
        <w:rPr>
          <w:i/>
          <w:iCs/>
        </w:rPr>
        <w:t>Session 1</w:t>
      </w:r>
    </w:p>
    <w:p w14:paraId="31A4019F" w14:textId="77777777" w:rsidR="00C742C9" w:rsidRDefault="00C742C9" w:rsidP="00C742C9">
      <w:pPr>
        <w:pStyle w:val="NoSpacing"/>
      </w:pPr>
    </w:p>
    <w:p w14:paraId="7FBA5A4E" w14:textId="37C05FF7" w:rsidR="00C742C9" w:rsidRDefault="00080CE8" w:rsidP="00C742C9">
      <w:pPr>
        <w:pStyle w:val="NoSpacing"/>
      </w:pPr>
      <w:r>
        <w:t>10</w:t>
      </w:r>
      <w:r w:rsidR="00700F68">
        <w:t>:</w:t>
      </w:r>
      <w:r>
        <w:t>00</w:t>
      </w:r>
      <w:r w:rsidR="00700F68">
        <w:t>am</w:t>
      </w:r>
      <w:r w:rsidR="00700F68">
        <w:tab/>
      </w:r>
      <w:r w:rsidR="00700F68">
        <w:tab/>
      </w:r>
      <w:r w:rsidR="00700F68">
        <w:tab/>
      </w:r>
      <w:r w:rsidR="00700F68">
        <w:tab/>
      </w:r>
      <w:r w:rsidR="006D3151">
        <w:t>The Australian Legal System</w:t>
      </w:r>
    </w:p>
    <w:p w14:paraId="02EAB8EC" w14:textId="77777777" w:rsidR="00EB3AEB" w:rsidRDefault="00EB3AEB" w:rsidP="00C742C9">
      <w:pPr>
        <w:pStyle w:val="NoSpacing"/>
      </w:pPr>
    </w:p>
    <w:p w14:paraId="60DEBEAB" w14:textId="0C5241AE" w:rsidR="00EB3AEB" w:rsidRDefault="00EB3AEB" w:rsidP="00366DF9">
      <w:pPr>
        <w:pStyle w:val="Heading2"/>
        <w:ind w:left="6300" w:hanging="1980"/>
      </w:pPr>
      <w:r>
        <w:t>Chair</w:t>
      </w:r>
      <w:r w:rsidR="00700F68">
        <w:t>:</w:t>
      </w:r>
      <w:r w:rsidR="00700F68" w:rsidRPr="00700F68">
        <w:t xml:space="preserve"> </w:t>
      </w:r>
      <w:r w:rsidR="00366DF9">
        <w:t xml:space="preserve">Mr </w:t>
      </w:r>
      <w:r w:rsidR="00C62F97">
        <w:t>Brian Hayes</w:t>
      </w:r>
      <w:r w:rsidR="00366DF9">
        <w:t xml:space="preserve"> KC</w:t>
      </w:r>
      <w:r w:rsidR="00700F68">
        <w:t xml:space="preserve"> </w:t>
      </w:r>
    </w:p>
    <w:p w14:paraId="025A3C2E" w14:textId="0978519D" w:rsidR="00EB3AEB" w:rsidRDefault="00EB3AEB" w:rsidP="00700F68">
      <w:pPr>
        <w:pStyle w:val="Heading2"/>
        <w:ind w:left="6120" w:hanging="1800"/>
      </w:pPr>
      <w:r>
        <w:t>Speaker</w:t>
      </w:r>
      <w:r w:rsidR="00700F68">
        <w:t>:</w:t>
      </w:r>
      <w:r w:rsidR="00700F68" w:rsidRPr="00700F68">
        <w:t xml:space="preserve"> </w:t>
      </w:r>
      <w:r w:rsidR="00700F68">
        <w:t>Ms Michelle Hamlyn</w:t>
      </w:r>
    </w:p>
    <w:p w14:paraId="4C6B2F09" w14:textId="75F761B9" w:rsidR="00EB3AEB" w:rsidRDefault="00634CA0" w:rsidP="00C742C9">
      <w:pPr>
        <w:pStyle w:val="NoSpacing"/>
      </w:pPr>
      <w:r>
        <w:tab/>
      </w:r>
      <w:r>
        <w:tab/>
      </w:r>
    </w:p>
    <w:p w14:paraId="3E6D6C96" w14:textId="3D9941AC" w:rsidR="00EB3AEB" w:rsidRDefault="00EB3AEB" w:rsidP="00C742C9">
      <w:pPr>
        <w:pStyle w:val="NoSpacing"/>
      </w:pPr>
      <w:r>
        <w:t>11</w:t>
      </w:r>
      <w:r w:rsidR="00634CA0">
        <w:t>:</w:t>
      </w:r>
      <w:r>
        <w:t>00</w:t>
      </w:r>
      <w:r w:rsidR="00634CA0">
        <w:t>am</w:t>
      </w:r>
      <w:r>
        <w:t xml:space="preserve"> </w:t>
      </w:r>
      <w:r w:rsidR="00634CA0">
        <w:tab/>
      </w:r>
      <w:r w:rsidR="00634CA0">
        <w:tab/>
      </w:r>
      <w:r w:rsidR="00634CA0">
        <w:tab/>
      </w:r>
      <w:r w:rsidR="00634CA0">
        <w:tab/>
      </w:r>
      <w:r w:rsidR="00450F72">
        <w:t>Morning tea</w:t>
      </w:r>
    </w:p>
    <w:p w14:paraId="7CD45649" w14:textId="77777777" w:rsidR="00DD6215" w:rsidRDefault="00DD6215" w:rsidP="00C742C9">
      <w:pPr>
        <w:pStyle w:val="NoSpacing"/>
      </w:pPr>
    </w:p>
    <w:p w14:paraId="62B79570" w14:textId="5C61A5B1" w:rsidR="00DD6215" w:rsidRDefault="00DD6215" w:rsidP="00C742C9">
      <w:pPr>
        <w:pStyle w:val="NoSpacing"/>
      </w:pPr>
      <w:r>
        <w:tab/>
      </w:r>
      <w:r>
        <w:tab/>
      </w:r>
      <w:r w:rsidRPr="00634CA0">
        <w:rPr>
          <w:i/>
          <w:iCs/>
        </w:rPr>
        <w:t>Session 2</w:t>
      </w:r>
    </w:p>
    <w:p w14:paraId="55F79027" w14:textId="77777777" w:rsidR="00450F72" w:rsidRDefault="00450F72" w:rsidP="00C742C9">
      <w:pPr>
        <w:pStyle w:val="NoSpacing"/>
      </w:pPr>
    </w:p>
    <w:p w14:paraId="7EE621AD" w14:textId="12469095" w:rsidR="00450F72" w:rsidRDefault="00450F72" w:rsidP="00C742C9">
      <w:pPr>
        <w:pStyle w:val="NoSpacing"/>
      </w:pPr>
      <w:r>
        <w:t>11</w:t>
      </w:r>
      <w:r w:rsidR="00634CA0">
        <w:t>:15am</w:t>
      </w:r>
      <w:r w:rsidR="00305D05">
        <w:t xml:space="preserve"> </w:t>
      </w:r>
      <w:r w:rsidR="00634CA0">
        <w:tab/>
      </w:r>
      <w:r w:rsidR="00634CA0">
        <w:tab/>
      </w:r>
      <w:r w:rsidR="00634CA0">
        <w:tab/>
      </w:r>
      <w:r w:rsidR="00634CA0">
        <w:tab/>
        <w:t>Principles</w:t>
      </w:r>
      <w:r w:rsidR="00305D05">
        <w:t xml:space="preserve"> of </w:t>
      </w:r>
      <w:r w:rsidR="00DD6215">
        <w:t>C</w:t>
      </w:r>
      <w:r w:rsidR="00305D05">
        <w:t xml:space="preserve">ontract </w:t>
      </w:r>
      <w:r w:rsidR="00DD6215">
        <w:t>L</w:t>
      </w:r>
      <w:r w:rsidR="00305D05">
        <w:t xml:space="preserve">aw within the Australian </w:t>
      </w:r>
      <w:r w:rsidR="00DD6215">
        <w:t>Legal System</w:t>
      </w:r>
    </w:p>
    <w:p w14:paraId="2689746D" w14:textId="77777777" w:rsidR="00305D05" w:rsidRDefault="00305D05" w:rsidP="00C742C9">
      <w:pPr>
        <w:pStyle w:val="NoSpacing"/>
      </w:pPr>
    </w:p>
    <w:p w14:paraId="6548BB04" w14:textId="77777777" w:rsidR="00046D8A" w:rsidRDefault="00046D8A" w:rsidP="00C742C9">
      <w:pPr>
        <w:pStyle w:val="NoSpacing"/>
      </w:pPr>
    </w:p>
    <w:p w14:paraId="4B4FD718" w14:textId="478E99C8" w:rsidR="00DD6215" w:rsidRDefault="00DD6215" w:rsidP="00366DF9">
      <w:pPr>
        <w:pStyle w:val="Heading2"/>
        <w:ind w:left="3510" w:firstLine="720"/>
      </w:pPr>
      <w:r>
        <w:t>Chair:</w:t>
      </w:r>
      <w:r w:rsidRPr="00700F68">
        <w:t xml:space="preserve"> </w:t>
      </w:r>
      <w:r>
        <w:t xml:space="preserve">Ms Sally Heidenreich </w:t>
      </w:r>
    </w:p>
    <w:p w14:paraId="50FB7EDF" w14:textId="38D3FD12" w:rsidR="00DD6215" w:rsidRDefault="00DD6215" w:rsidP="00366DF9">
      <w:pPr>
        <w:pStyle w:val="Heading2"/>
        <w:tabs>
          <w:tab w:val="left" w:pos="6660"/>
        </w:tabs>
        <w:ind w:left="6030" w:hanging="1800"/>
      </w:pPr>
      <w:r>
        <w:t>Speaker:</w:t>
      </w:r>
      <w:r w:rsidRPr="00700F68">
        <w:t xml:space="preserve"> </w:t>
      </w:r>
      <w:r>
        <w:t>Ms Lauren Gavranich</w:t>
      </w:r>
    </w:p>
    <w:p w14:paraId="7F605FF1" w14:textId="5B3F11F8" w:rsidR="00046D8A" w:rsidRDefault="00046D8A" w:rsidP="00C742C9">
      <w:pPr>
        <w:pStyle w:val="NoSpacing"/>
      </w:pPr>
    </w:p>
    <w:p w14:paraId="4209FF63" w14:textId="77777777" w:rsidR="00046D8A" w:rsidRDefault="00046D8A" w:rsidP="00C742C9">
      <w:pPr>
        <w:pStyle w:val="NoSpacing"/>
      </w:pPr>
    </w:p>
    <w:p w14:paraId="02B9E490" w14:textId="74C45A37" w:rsidR="00046D8A" w:rsidRDefault="00046D8A" w:rsidP="00C742C9">
      <w:pPr>
        <w:pStyle w:val="NoSpacing"/>
      </w:pPr>
      <w:r>
        <w:t>12</w:t>
      </w:r>
      <w:r w:rsidR="00366DF9">
        <w:t>:30am</w:t>
      </w:r>
      <w:r w:rsidR="00366DF9">
        <w:tab/>
      </w:r>
      <w:r w:rsidR="00366DF9">
        <w:tab/>
      </w:r>
      <w:r w:rsidR="00366DF9">
        <w:tab/>
      </w:r>
      <w:r w:rsidR="00366DF9">
        <w:tab/>
      </w:r>
      <w:r>
        <w:t>Questions</w:t>
      </w:r>
    </w:p>
    <w:p w14:paraId="4DF6DC08" w14:textId="77777777" w:rsidR="001A394C" w:rsidRDefault="001A394C" w:rsidP="00C742C9">
      <w:pPr>
        <w:pStyle w:val="NoSpacing"/>
      </w:pPr>
    </w:p>
    <w:p w14:paraId="3BFDC811" w14:textId="6F904D93" w:rsidR="001A394C" w:rsidRDefault="00366DF9" w:rsidP="00366DF9">
      <w:pPr>
        <w:pStyle w:val="NoSpacing"/>
      </w:pPr>
      <w:r>
        <w:t>1</w:t>
      </w:r>
      <w:r w:rsidR="001A394C">
        <w:t>2</w:t>
      </w:r>
      <w:r>
        <w:t>:45am</w:t>
      </w:r>
      <w:r w:rsidR="001A394C">
        <w:t xml:space="preserve">    </w:t>
      </w:r>
      <w:r>
        <w:tab/>
      </w:r>
      <w:r>
        <w:tab/>
      </w:r>
      <w:r>
        <w:tab/>
      </w:r>
      <w:r>
        <w:tab/>
      </w:r>
      <w:r w:rsidR="001A394C">
        <w:t>Close</w:t>
      </w:r>
    </w:p>
    <w:p w14:paraId="4B7FFD17" w14:textId="77777777" w:rsidR="00795F47" w:rsidRDefault="00795F47" w:rsidP="00795F47">
      <w:pPr>
        <w:pStyle w:val="NoSpacing"/>
      </w:pPr>
    </w:p>
    <w:p w14:paraId="5A5F5515" w14:textId="77777777" w:rsidR="00795F47" w:rsidRPr="00326452" w:rsidRDefault="00795F47" w:rsidP="00795F47">
      <w:pPr>
        <w:pStyle w:val="NoSpacing"/>
      </w:pPr>
    </w:p>
    <w:sectPr w:rsidR="00795F47" w:rsidRPr="003264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5AB1" w14:textId="77777777" w:rsidR="0063176A" w:rsidRDefault="0063176A">
      <w:pPr>
        <w:spacing w:before="0" w:after="0" w:line="240" w:lineRule="auto"/>
      </w:pPr>
      <w:r>
        <w:separator/>
      </w:r>
    </w:p>
  </w:endnote>
  <w:endnote w:type="continuationSeparator" w:id="0">
    <w:p w14:paraId="00C10621" w14:textId="77777777" w:rsidR="0063176A" w:rsidRDefault="0063176A">
      <w:pPr>
        <w:spacing w:before="0" w:after="0" w:line="240" w:lineRule="auto"/>
      </w:pPr>
      <w:r>
        <w:continuationSeparator/>
      </w:r>
    </w:p>
  </w:endnote>
  <w:endnote w:type="continuationNotice" w:id="1">
    <w:p w14:paraId="22322BB5" w14:textId="77777777" w:rsidR="0063176A" w:rsidRDefault="0063176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Iris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25F7" w14:textId="77777777" w:rsidR="00DF4931" w:rsidRDefault="00DF4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3BCB" w14:textId="77777777" w:rsidR="00C005B7" w:rsidRDefault="0035250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A50A0"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9333" w14:textId="77777777" w:rsidR="00DF4931" w:rsidRDefault="00DF4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9BC94" w14:textId="77777777" w:rsidR="0063176A" w:rsidRDefault="0063176A">
      <w:pPr>
        <w:spacing w:before="0" w:after="0" w:line="240" w:lineRule="auto"/>
      </w:pPr>
      <w:r>
        <w:separator/>
      </w:r>
    </w:p>
  </w:footnote>
  <w:footnote w:type="continuationSeparator" w:id="0">
    <w:p w14:paraId="163DFD21" w14:textId="77777777" w:rsidR="0063176A" w:rsidRDefault="0063176A">
      <w:pPr>
        <w:spacing w:before="0" w:after="0" w:line="240" w:lineRule="auto"/>
      </w:pPr>
      <w:r>
        <w:continuationSeparator/>
      </w:r>
    </w:p>
  </w:footnote>
  <w:footnote w:type="continuationNotice" w:id="1">
    <w:p w14:paraId="0B85E7E6" w14:textId="77777777" w:rsidR="0063176A" w:rsidRDefault="0063176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430B" w14:textId="171C82FD" w:rsidR="00DF4931" w:rsidRDefault="00DF49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9C3D" w14:textId="3BD9D13E" w:rsidR="00DF4931" w:rsidRDefault="00DF49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DF44" w14:textId="1DF33A9E" w:rsidR="00DF4931" w:rsidRDefault="00DF49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38C1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4CCC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7671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F6F9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E31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4AB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3EDD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E1C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C60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744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0A6E69"/>
    <w:multiLevelType w:val="hybridMultilevel"/>
    <w:tmpl w:val="487C51E4"/>
    <w:lvl w:ilvl="0" w:tplc="0A769122">
      <w:start w:val="1"/>
      <w:numFmt w:val="decimal"/>
      <w:lvlText w:val="%1."/>
      <w:lvlJc w:val="left"/>
      <w:pPr>
        <w:ind w:left="16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19" w:hanging="360"/>
      </w:pPr>
    </w:lvl>
    <w:lvl w:ilvl="2" w:tplc="0809001B" w:tentative="1">
      <w:start w:val="1"/>
      <w:numFmt w:val="lowerRoman"/>
      <w:lvlText w:val="%3."/>
      <w:lvlJc w:val="right"/>
      <w:pPr>
        <w:ind w:left="3139" w:hanging="180"/>
      </w:pPr>
    </w:lvl>
    <w:lvl w:ilvl="3" w:tplc="0809000F" w:tentative="1">
      <w:start w:val="1"/>
      <w:numFmt w:val="decimal"/>
      <w:lvlText w:val="%4."/>
      <w:lvlJc w:val="left"/>
      <w:pPr>
        <w:ind w:left="3859" w:hanging="360"/>
      </w:pPr>
    </w:lvl>
    <w:lvl w:ilvl="4" w:tplc="08090019" w:tentative="1">
      <w:start w:val="1"/>
      <w:numFmt w:val="lowerLetter"/>
      <w:lvlText w:val="%5."/>
      <w:lvlJc w:val="left"/>
      <w:pPr>
        <w:ind w:left="4579" w:hanging="360"/>
      </w:pPr>
    </w:lvl>
    <w:lvl w:ilvl="5" w:tplc="0809001B" w:tentative="1">
      <w:start w:val="1"/>
      <w:numFmt w:val="lowerRoman"/>
      <w:lvlText w:val="%6."/>
      <w:lvlJc w:val="right"/>
      <w:pPr>
        <w:ind w:left="5299" w:hanging="180"/>
      </w:pPr>
    </w:lvl>
    <w:lvl w:ilvl="6" w:tplc="0809000F" w:tentative="1">
      <w:start w:val="1"/>
      <w:numFmt w:val="decimal"/>
      <w:lvlText w:val="%7."/>
      <w:lvlJc w:val="left"/>
      <w:pPr>
        <w:ind w:left="6019" w:hanging="360"/>
      </w:pPr>
    </w:lvl>
    <w:lvl w:ilvl="7" w:tplc="08090019" w:tentative="1">
      <w:start w:val="1"/>
      <w:numFmt w:val="lowerLetter"/>
      <w:lvlText w:val="%8."/>
      <w:lvlJc w:val="left"/>
      <w:pPr>
        <w:ind w:left="6739" w:hanging="360"/>
      </w:pPr>
    </w:lvl>
    <w:lvl w:ilvl="8" w:tplc="0809001B" w:tentative="1">
      <w:start w:val="1"/>
      <w:numFmt w:val="lowerRoman"/>
      <w:lvlText w:val="%9."/>
      <w:lvlJc w:val="right"/>
      <w:pPr>
        <w:ind w:left="7459" w:hanging="180"/>
      </w:pPr>
    </w:lvl>
  </w:abstractNum>
  <w:abstractNum w:abstractNumId="11" w15:restartNumberingAfterBreak="0">
    <w:nsid w:val="6C2212C4"/>
    <w:multiLevelType w:val="hybridMultilevel"/>
    <w:tmpl w:val="EF8ED4E8"/>
    <w:lvl w:ilvl="0" w:tplc="D8F84F76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4238C"/>
    <w:multiLevelType w:val="hybridMultilevel"/>
    <w:tmpl w:val="FD10E2DC"/>
    <w:lvl w:ilvl="0" w:tplc="918E99F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23252">
    <w:abstractNumId w:val="9"/>
  </w:num>
  <w:num w:numId="2" w16cid:durableId="1544051414">
    <w:abstractNumId w:val="7"/>
  </w:num>
  <w:num w:numId="3" w16cid:durableId="53504110">
    <w:abstractNumId w:val="6"/>
  </w:num>
  <w:num w:numId="4" w16cid:durableId="601836805">
    <w:abstractNumId w:val="5"/>
  </w:num>
  <w:num w:numId="5" w16cid:durableId="67462940">
    <w:abstractNumId w:val="4"/>
  </w:num>
  <w:num w:numId="6" w16cid:durableId="1255239008">
    <w:abstractNumId w:val="8"/>
  </w:num>
  <w:num w:numId="7" w16cid:durableId="1081565718">
    <w:abstractNumId w:val="3"/>
  </w:num>
  <w:num w:numId="8" w16cid:durableId="1663000716">
    <w:abstractNumId w:val="2"/>
  </w:num>
  <w:num w:numId="9" w16cid:durableId="688486851">
    <w:abstractNumId w:val="1"/>
  </w:num>
  <w:num w:numId="10" w16cid:durableId="966819709">
    <w:abstractNumId w:val="0"/>
  </w:num>
  <w:num w:numId="11" w16cid:durableId="832573166">
    <w:abstractNumId w:val="10"/>
  </w:num>
  <w:num w:numId="12" w16cid:durableId="866715730">
    <w:abstractNumId w:val="11"/>
  </w:num>
  <w:num w:numId="13" w16cid:durableId="194853992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Hayes">
    <w15:presenceInfo w15:providerId="AD" w15:userId="S::hayes@murraychambers.com.au::10e7a3e6-eb44-42c6-bfe4-e71777500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efaultTableStyle w:val="AgendaTable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B7"/>
    <w:rsid w:val="00003D03"/>
    <w:rsid w:val="00014751"/>
    <w:rsid w:val="000369A4"/>
    <w:rsid w:val="00040E33"/>
    <w:rsid w:val="00045C7D"/>
    <w:rsid w:val="00046D8A"/>
    <w:rsid w:val="00050776"/>
    <w:rsid w:val="00052CF9"/>
    <w:rsid w:val="00070F67"/>
    <w:rsid w:val="00080CE8"/>
    <w:rsid w:val="00093288"/>
    <w:rsid w:val="000A3E53"/>
    <w:rsid w:val="000B662F"/>
    <w:rsid w:val="000D7CF5"/>
    <w:rsid w:val="000E2CC2"/>
    <w:rsid w:val="000E4424"/>
    <w:rsid w:val="00101C9B"/>
    <w:rsid w:val="0010278E"/>
    <w:rsid w:val="00115DF2"/>
    <w:rsid w:val="00160DB1"/>
    <w:rsid w:val="001638E1"/>
    <w:rsid w:val="00166C78"/>
    <w:rsid w:val="001702A0"/>
    <w:rsid w:val="001827CD"/>
    <w:rsid w:val="001850FF"/>
    <w:rsid w:val="001A394C"/>
    <w:rsid w:val="001C26E4"/>
    <w:rsid w:val="001C2A81"/>
    <w:rsid w:val="001C4B74"/>
    <w:rsid w:val="001D280A"/>
    <w:rsid w:val="001F0409"/>
    <w:rsid w:val="001F6E14"/>
    <w:rsid w:val="00202F15"/>
    <w:rsid w:val="00243C9B"/>
    <w:rsid w:val="00265E04"/>
    <w:rsid w:val="002753DC"/>
    <w:rsid w:val="00285AC0"/>
    <w:rsid w:val="00294F55"/>
    <w:rsid w:val="002A3AFB"/>
    <w:rsid w:val="002A40C9"/>
    <w:rsid w:val="002A7D0E"/>
    <w:rsid w:val="002D227C"/>
    <w:rsid w:val="002E093F"/>
    <w:rsid w:val="002E0AFE"/>
    <w:rsid w:val="002F6284"/>
    <w:rsid w:val="00305D05"/>
    <w:rsid w:val="00322DF4"/>
    <w:rsid w:val="00325D7E"/>
    <w:rsid w:val="00326452"/>
    <w:rsid w:val="0034378B"/>
    <w:rsid w:val="0035250F"/>
    <w:rsid w:val="00355E6B"/>
    <w:rsid w:val="00357BDC"/>
    <w:rsid w:val="00366DF9"/>
    <w:rsid w:val="0039452A"/>
    <w:rsid w:val="003A01D4"/>
    <w:rsid w:val="003B3B50"/>
    <w:rsid w:val="003B51F2"/>
    <w:rsid w:val="003B5BF2"/>
    <w:rsid w:val="003D5F88"/>
    <w:rsid w:val="003F0C5F"/>
    <w:rsid w:val="003F6F6F"/>
    <w:rsid w:val="00410977"/>
    <w:rsid w:val="004114C5"/>
    <w:rsid w:val="00426A62"/>
    <w:rsid w:val="00436444"/>
    <w:rsid w:val="00441682"/>
    <w:rsid w:val="00444723"/>
    <w:rsid w:val="00450F72"/>
    <w:rsid w:val="00465AC4"/>
    <w:rsid w:val="004833AA"/>
    <w:rsid w:val="004A6DB3"/>
    <w:rsid w:val="004B136C"/>
    <w:rsid w:val="004C03A7"/>
    <w:rsid w:val="004D38FE"/>
    <w:rsid w:val="004D40DA"/>
    <w:rsid w:val="004E081B"/>
    <w:rsid w:val="004F2A8D"/>
    <w:rsid w:val="005400C5"/>
    <w:rsid w:val="00541E2A"/>
    <w:rsid w:val="00545A27"/>
    <w:rsid w:val="0055742F"/>
    <w:rsid w:val="0056529E"/>
    <w:rsid w:val="005758AF"/>
    <w:rsid w:val="00593430"/>
    <w:rsid w:val="0059533F"/>
    <w:rsid w:val="0059563E"/>
    <w:rsid w:val="00597C36"/>
    <w:rsid w:val="005A3A3F"/>
    <w:rsid w:val="005A6E9B"/>
    <w:rsid w:val="005B6CC7"/>
    <w:rsid w:val="005D3F8A"/>
    <w:rsid w:val="005E2536"/>
    <w:rsid w:val="0060482D"/>
    <w:rsid w:val="00624615"/>
    <w:rsid w:val="00630CA8"/>
    <w:rsid w:val="0063176A"/>
    <w:rsid w:val="00634CA0"/>
    <w:rsid w:val="00636C87"/>
    <w:rsid w:val="00654BD3"/>
    <w:rsid w:val="00660729"/>
    <w:rsid w:val="00666349"/>
    <w:rsid w:val="00670887"/>
    <w:rsid w:val="00674F33"/>
    <w:rsid w:val="00693387"/>
    <w:rsid w:val="00694550"/>
    <w:rsid w:val="00696732"/>
    <w:rsid w:val="006A1445"/>
    <w:rsid w:val="006A1B34"/>
    <w:rsid w:val="006D3151"/>
    <w:rsid w:val="006E348A"/>
    <w:rsid w:val="00700F68"/>
    <w:rsid w:val="00706157"/>
    <w:rsid w:val="00710F35"/>
    <w:rsid w:val="00735A5B"/>
    <w:rsid w:val="00743CE9"/>
    <w:rsid w:val="00746712"/>
    <w:rsid w:val="00780AD4"/>
    <w:rsid w:val="007875EE"/>
    <w:rsid w:val="00792CFF"/>
    <w:rsid w:val="00795F47"/>
    <w:rsid w:val="007A529A"/>
    <w:rsid w:val="007A550C"/>
    <w:rsid w:val="007A6B32"/>
    <w:rsid w:val="007B5F9A"/>
    <w:rsid w:val="007B715C"/>
    <w:rsid w:val="007C455C"/>
    <w:rsid w:val="007D7FD9"/>
    <w:rsid w:val="008116CB"/>
    <w:rsid w:val="00832035"/>
    <w:rsid w:val="00835869"/>
    <w:rsid w:val="00840883"/>
    <w:rsid w:val="008642C4"/>
    <w:rsid w:val="00866836"/>
    <w:rsid w:val="008A0B5D"/>
    <w:rsid w:val="008A1B09"/>
    <w:rsid w:val="008A6A50"/>
    <w:rsid w:val="008C589F"/>
    <w:rsid w:val="008E4324"/>
    <w:rsid w:val="008E4B6C"/>
    <w:rsid w:val="008F26F2"/>
    <w:rsid w:val="00922334"/>
    <w:rsid w:val="00935BF8"/>
    <w:rsid w:val="00947A09"/>
    <w:rsid w:val="00955A2C"/>
    <w:rsid w:val="009615A4"/>
    <w:rsid w:val="00965422"/>
    <w:rsid w:val="00981F0E"/>
    <w:rsid w:val="009C529E"/>
    <w:rsid w:val="00A24EE2"/>
    <w:rsid w:val="00A34861"/>
    <w:rsid w:val="00A37FB9"/>
    <w:rsid w:val="00A649A2"/>
    <w:rsid w:val="00AB4948"/>
    <w:rsid w:val="00AB6FA2"/>
    <w:rsid w:val="00AD6DA6"/>
    <w:rsid w:val="00AF5702"/>
    <w:rsid w:val="00B008AA"/>
    <w:rsid w:val="00B01EF5"/>
    <w:rsid w:val="00B23CF9"/>
    <w:rsid w:val="00B6510C"/>
    <w:rsid w:val="00B66102"/>
    <w:rsid w:val="00B713E1"/>
    <w:rsid w:val="00B90A9F"/>
    <w:rsid w:val="00BA300A"/>
    <w:rsid w:val="00BA50A0"/>
    <w:rsid w:val="00BB42F8"/>
    <w:rsid w:val="00BC68A7"/>
    <w:rsid w:val="00BE7AD0"/>
    <w:rsid w:val="00BF1F5E"/>
    <w:rsid w:val="00C005B7"/>
    <w:rsid w:val="00C3702C"/>
    <w:rsid w:val="00C62F97"/>
    <w:rsid w:val="00C742C9"/>
    <w:rsid w:val="00C95AEF"/>
    <w:rsid w:val="00CA4D03"/>
    <w:rsid w:val="00CA7C7F"/>
    <w:rsid w:val="00CB5BF6"/>
    <w:rsid w:val="00CB7A31"/>
    <w:rsid w:val="00CB7DEA"/>
    <w:rsid w:val="00CD4697"/>
    <w:rsid w:val="00CF7B54"/>
    <w:rsid w:val="00D05C00"/>
    <w:rsid w:val="00D31C56"/>
    <w:rsid w:val="00D32048"/>
    <w:rsid w:val="00D406F7"/>
    <w:rsid w:val="00D44C99"/>
    <w:rsid w:val="00D542AB"/>
    <w:rsid w:val="00D57EDA"/>
    <w:rsid w:val="00D704C1"/>
    <w:rsid w:val="00D7416A"/>
    <w:rsid w:val="00D76A0C"/>
    <w:rsid w:val="00D8004C"/>
    <w:rsid w:val="00D84774"/>
    <w:rsid w:val="00D865AB"/>
    <w:rsid w:val="00DA62B7"/>
    <w:rsid w:val="00DB5899"/>
    <w:rsid w:val="00DC0E77"/>
    <w:rsid w:val="00DC3FA5"/>
    <w:rsid w:val="00DC55D8"/>
    <w:rsid w:val="00DD053D"/>
    <w:rsid w:val="00DD6215"/>
    <w:rsid w:val="00DE389D"/>
    <w:rsid w:val="00DE724E"/>
    <w:rsid w:val="00DF4931"/>
    <w:rsid w:val="00E26C02"/>
    <w:rsid w:val="00E37E46"/>
    <w:rsid w:val="00E46578"/>
    <w:rsid w:val="00E52D05"/>
    <w:rsid w:val="00E60AB6"/>
    <w:rsid w:val="00E60B2D"/>
    <w:rsid w:val="00E9155C"/>
    <w:rsid w:val="00EA2898"/>
    <w:rsid w:val="00EA5F6B"/>
    <w:rsid w:val="00EB1D0F"/>
    <w:rsid w:val="00EB3AEB"/>
    <w:rsid w:val="00EB50DD"/>
    <w:rsid w:val="00EB794F"/>
    <w:rsid w:val="00ED0F14"/>
    <w:rsid w:val="00ED5914"/>
    <w:rsid w:val="00ED5E4D"/>
    <w:rsid w:val="00EE2D1E"/>
    <w:rsid w:val="00EE524A"/>
    <w:rsid w:val="00EF1A8A"/>
    <w:rsid w:val="00F25679"/>
    <w:rsid w:val="00F45A2C"/>
    <w:rsid w:val="00F6287E"/>
    <w:rsid w:val="00FA6632"/>
    <w:rsid w:val="00FB2076"/>
    <w:rsid w:val="00FD7122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A412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b/>
        <w:bCs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E14"/>
  </w:style>
  <w:style w:type="paragraph" w:styleId="Heading1">
    <w:name w:val="heading 1"/>
    <w:basedOn w:val="Normal"/>
    <w:link w:val="Heading1Char"/>
    <w:uiPriority w:val="9"/>
    <w:qFormat/>
    <w:rsid w:val="00BA50A0"/>
    <w:pPr>
      <w:keepNext/>
      <w:keepLines/>
      <w:spacing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A50A0"/>
    <w:pPr>
      <w:outlineLvl w:val="1"/>
    </w:pPr>
    <w:rPr>
      <w:color w:val="1A83BA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2F8"/>
    <w:pPr>
      <w:keepNext/>
      <w:keepLines/>
      <w:spacing w:before="40" w:after="0"/>
      <w:outlineLvl w:val="2"/>
    </w:pPr>
    <w:rPr>
      <w:color w:val="002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33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33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33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33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33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33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0"/>
    <w:qFormat/>
    <w:pPr>
      <w:spacing w:before="0" w:after="0" w:line="240" w:lineRule="auto"/>
    </w:p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AD6DA6"/>
    <w:pPr>
      <w:spacing w:before="0" w:after="56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0AD4"/>
    <w:rPr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0A0"/>
    <w:rPr>
      <w:color w:val="0061D4" w:themeColor="accent1"/>
      <w:sz w:val="28"/>
      <w:szCs w:val="28"/>
    </w:rPr>
  </w:style>
  <w:style w:type="table" w:customStyle="1" w:styleId="AgendaTable">
    <w:name w:val="Agenda Table"/>
    <w:basedOn w:val="TableNormal"/>
    <w:uiPriority w:val="99"/>
    <w:rsid w:val="00AD6DA6"/>
    <w:tblPr>
      <w:tblBorders>
        <w:bottom w:val="single" w:sz="18" w:space="0" w:color="7A7A7A" w:themeColor="background2" w:themeShade="80"/>
      </w:tblBorders>
      <w:tblCellMar>
        <w:left w:w="0" w:type="dxa"/>
        <w:right w:w="144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50A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A0"/>
  </w:style>
  <w:style w:type="paragraph" w:styleId="Footer">
    <w:name w:val="footer"/>
    <w:basedOn w:val="Normal"/>
    <w:link w:val="FooterChar"/>
    <w:uiPriority w:val="99"/>
    <w:unhideWhenUsed/>
    <w:rsid w:val="008116CB"/>
    <w:pPr>
      <w:spacing w:before="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8116CB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3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40E33"/>
  </w:style>
  <w:style w:type="paragraph" w:styleId="BlockText">
    <w:name w:val="Block Text"/>
    <w:basedOn w:val="Normal"/>
    <w:uiPriority w:val="99"/>
    <w:semiHidden/>
    <w:unhideWhenUsed/>
    <w:rsid w:val="00040E33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40E33"/>
  </w:style>
  <w:style w:type="character" w:customStyle="1" w:styleId="BodyTextChar">
    <w:name w:val="Body Text Char"/>
    <w:basedOn w:val="DefaultParagraphFont"/>
    <w:link w:val="BodyText"/>
    <w:uiPriority w:val="99"/>
    <w:semiHidden/>
    <w:rsid w:val="00040E33"/>
  </w:style>
  <w:style w:type="paragraph" w:styleId="BodyText2">
    <w:name w:val="Body Text 2"/>
    <w:basedOn w:val="Normal"/>
    <w:link w:val="BodyText2Char"/>
    <w:uiPriority w:val="99"/>
    <w:semiHidden/>
    <w:unhideWhenUsed/>
    <w:rsid w:val="00040E3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40E33"/>
  </w:style>
  <w:style w:type="paragraph" w:styleId="BodyText3">
    <w:name w:val="Body Text 3"/>
    <w:basedOn w:val="Normal"/>
    <w:link w:val="BodyText3Char"/>
    <w:uiPriority w:val="99"/>
    <w:semiHidden/>
    <w:unhideWhenUsed/>
    <w:rsid w:val="00040E33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E3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0E3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0E3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0E3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0E3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40E3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40E3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40E3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40E3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E33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E3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40E33"/>
    <w:rPr>
      <w:b w:val="0"/>
      <w:bCs w:val="0"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E33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40E33"/>
  </w:style>
  <w:style w:type="table" w:styleId="ColorfulGrid">
    <w:name w:val="Colorful Grid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0E3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E3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E3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E3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E33"/>
    <w:rPr>
      <w:szCs w:val="20"/>
    </w:rPr>
  </w:style>
  <w:style w:type="table" w:styleId="DarkList">
    <w:name w:val="Dark List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40E33"/>
  </w:style>
  <w:style w:type="character" w:customStyle="1" w:styleId="DateChar">
    <w:name w:val="Date Char"/>
    <w:basedOn w:val="DefaultParagraphFont"/>
    <w:link w:val="Date"/>
    <w:uiPriority w:val="99"/>
    <w:semiHidden/>
    <w:rsid w:val="00040E33"/>
  </w:style>
  <w:style w:type="paragraph" w:styleId="DocumentMap">
    <w:name w:val="Document Map"/>
    <w:basedOn w:val="Normal"/>
    <w:link w:val="DocumentMap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E3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40E33"/>
  </w:style>
  <w:style w:type="character" w:styleId="Emphasis">
    <w:name w:val="Emphasis"/>
    <w:basedOn w:val="DefaultParagraphFont"/>
    <w:uiPriority w:val="20"/>
    <w:semiHidden/>
    <w:unhideWhenUsed/>
    <w:qFormat/>
    <w:rsid w:val="00040E3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E3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40E3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0E3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E33"/>
    <w:rPr>
      <w:szCs w:val="20"/>
    </w:rPr>
  </w:style>
  <w:style w:type="table" w:styleId="GridTable1Light">
    <w:name w:val="Grid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50A0"/>
    <w:rPr>
      <w:color w:val="1A83BA" w:themeColor="accent2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2F8"/>
    <w:rPr>
      <w:color w:val="002F69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33"/>
    <w:rPr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33"/>
    <w:rPr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33"/>
    <w:rPr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33"/>
    <w:rPr>
      <w:i/>
      <w:iCs/>
      <w:color w:val="002F6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33"/>
    <w:rPr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33"/>
    <w:rPr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40E33"/>
  </w:style>
  <w:style w:type="paragraph" w:styleId="HTMLAddress">
    <w:name w:val="HTML Address"/>
    <w:basedOn w:val="Normal"/>
    <w:link w:val="HTMLAddressChar"/>
    <w:uiPriority w:val="99"/>
    <w:semiHidden/>
    <w:unhideWhenUsed/>
    <w:rsid w:val="00040E3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40E3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40E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40E3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40E3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40E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0E33"/>
    <w:rPr>
      <w:color w:val="3AA9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40E33"/>
  </w:style>
  <w:style w:type="character" w:styleId="IntenseEmphasis">
    <w:name w:val="Intense Emphasis"/>
    <w:basedOn w:val="DefaultParagraphFont"/>
    <w:uiPriority w:val="21"/>
    <w:semiHidden/>
    <w:unhideWhenUsed/>
    <w:qFormat/>
    <w:rsid w:val="00040E33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40E33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40E33"/>
    <w:rPr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40E33"/>
    <w:rPr>
      <w:b w:val="0"/>
      <w:bCs w:val="0"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40E33"/>
  </w:style>
  <w:style w:type="paragraph" w:styleId="List">
    <w:name w:val="List"/>
    <w:basedOn w:val="Normal"/>
    <w:uiPriority w:val="99"/>
    <w:semiHidden/>
    <w:unhideWhenUsed/>
    <w:rsid w:val="00040E3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40E3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40E3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40E3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40E3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40E3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40E3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40E3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40E3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40E3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40E3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40E3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40E3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40E3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40E3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40E3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40E3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40E3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40E3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40E3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40E3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40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E3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40E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40E33"/>
    <w:rPr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40E3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40E3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40E33"/>
  </w:style>
  <w:style w:type="character" w:styleId="PageNumber">
    <w:name w:val="page number"/>
    <w:basedOn w:val="DefaultParagraphFont"/>
    <w:uiPriority w:val="99"/>
    <w:semiHidden/>
    <w:unhideWhenUsed/>
    <w:rsid w:val="00040E33"/>
  </w:style>
  <w:style w:type="character" w:styleId="PlaceholderText">
    <w:name w:val="Placeholder Text"/>
    <w:basedOn w:val="DefaultParagraphFont"/>
    <w:uiPriority w:val="99"/>
    <w:semiHidden/>
    <w:rsid w:val="00040E33"/>
    <w:rPr>
      <w:color w:val="808080"/>
    </w:rPr>
  </w:style>
  <w:style w:type="table" w:styleId="PlainTable1">
    <w:name w:val="Plain Table 1"/>
    <w:basedOn w:val="TableNormal"/>
    <w:uiPriority w:val="41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E3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40E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40E3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40E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40E33"/>
  </w:style>
  <w:style w:type="paragraph" w:styleId="Signature">
    <w:name w:val="Signature"/>
    <w:basedOn w:val="Normal"/>
    <w:link w:val="Signature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40E33"/>
  </w:style>
  <w:style w:type="character" w:styleId="Strong">
    <w:name w:val="Strong"/>
    <w:basedOn w:val="DefaultParagraphFont"/>
    <w:uiPriority w:val="22"/>
    <w:semiHidden/>
    <w:unhideWhenUsed/>
    <w:qFormat/>
    <w:rsid w:val="00040E33"/>
    <w:rPr>
      <w:b w:val="0"/>
      <w:bCs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B42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B42F8"/>
    <w:rPr>
      <w:rFonts w:asciiTheme="minorHAnsi" w:eastAsiaTheme="minorEastAsia" w:hAnsiTheme="minorHAnsi" w:cstheme="minorBidi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40E3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40E3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0E3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0E3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0E3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0E3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0E3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0E3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0E3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0E3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0E3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0E3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0E3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0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0E3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0E3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0E3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40E3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40E3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0E3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0E3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40E3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40E33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0E3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40E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40E3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40E3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40E3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40E3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40E3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40E3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40E3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2F8"/>
    <w:pPr>
      <w:outlineLvl w:val="9"/>
    </w:pPr>
    <w:rPr>
      <w:szCs w:val="32"/>
    </w:rPr>
  </w:style>
  <w:style w:type="paragraph" w:styleId="Revision">
    <w:name w:val="Revision"/>
    <w:hidden/>
    <w:uiPriority w:val="99"/>
    <w:semiHidden/>
    <w:rsid w:val="00BE7AD0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C7C02-132F-4675-BFDD-67394819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Mark Roberts</cp:lastModifiedBy>
  <cp:revision>4</cp:revision>
  <cp:lastPrinted>2023-09-19T09:04:00Z</cp:lastPrinted>
  <dcterms:created xsi:type="dcterms:W3CDTF">2024-02-06T10:32:00Z</dcterms:created>
  <dcterms:modified xsi:type="dcterms:W3CDTF">2024-02-06T23:09:00Z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